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27FED" w14:textId="77777777" w:rsidR="00BD3A22" w:rsidRPr="00777B0A" w:rsidRDefault="00BD3A22">
      <w:pPr>
        <w:ind w:firstLine="0"/>
        <w:jc w:val="center"/>
      </w:pPr>
    </w:p>
    <w:p w14:paraId="6C82A26D" w14:textId="77777777" w:rsidR="00BD3A22" w:rsidRPr="00777B0A" w:rsidRDefault="00BD3A22">
      <w:pPr>
        <w:ind w:firstLine="0"/>
        <w:jc w:val="center"/>
      </w:pPr>
    </w:p>
    <w:p w14:paraId="6A9E2F33" w14:textId="77777777" w:rsidR="00BD3A22" w:rsidRPr="00777B0A" w:rsidRDefault="00BD3A22">
      <w:pPr>
        <w:ind w:firstLine="0"/>
        <w:jc w:val="center"/>
      </w:pPr>
    </w:p>
    <w:p w14:paraId="51859E41" w14:textId="77777777" w:rsidR="00BD3A22" w:rsidRPr="00777B0A" w:rsidRDefault="00BD3A22">
      <w:pPr>
        <w:ind w:firstLine="0"/>
        <w:jc w:val="center"/>
      </w:pPr>
    </w:p>
    <w:p w14:paraId="0E14FE94" w14:textId="77777777" w:rsidR="00BD3A22" w:rsidRPr="00777B0A" w:rsidRDefault="00BD3A22">
      <w:pPr>
        <w:ind w:firstLine="0"/>
        <w:jc w:val="center"/>
      </w:pPr>
    </w:p>
    <w:p w14:paraId="56773ADF" w14:textId="77777777" w:rsidR="00BD3A22" w:rsidRPr="00777B0A" w:rsidRDefault="00BD3A22">
      <w:pPr>
        <w:ind w:firstLine="0"/>
        <w:jc w:val="center"/>
      </w:pPr>
    </w:p>
    <w:p w14:paraId="371A6550" w14:textId="77777777" w:rsidR="00BD3A22" w:rsidRPr="00777B0A" w:rsidRDefault="00BD3A22">
      <w:pPr>
        <w:pStyle w:val="Heading1"/>
        <w:ind w:firstLine="0"/>
        <w:rPr>
          <w:b/>
        </w:rPr>
      </w:pPr>
    </w:p>
    <w:p w14:paraId="3D5D84F0" w14:textId="034B6CD9" w:rsidR="00BD3A22" w:rsidRPr="00777B0A" w:rsidRDefault="006F0B42">
      <w:pPr>
        <w:pStyle w:val="Heading1"/>
        <w:ind w:firstLine="0"/>
        <w:rPr>
          <w:b/>
        </w:rPr>
      </w:pPr>
      <w:r w:rsidRPr="00777B0A">
        <w:rPr>
          <w:b/>
        </w:rPr>
        <w:t xml:space="preserve">IMPLICIT LEARNING OF </w:t>
      </w:r>
      <w:r w:rsidR="00407A6C">
        <w:rPr>
          <w:b/>
        </w:rPr>
        <w:t>VISUAL ENSE</w:t>
      </w:r>
      <w:r w:rsidR="00C62854">
        <w:rPr>
          <w:b/>
        </w:rPr>
        <w:t>MBLES</w:t>
      </w:r>
      <w:r w:rsidR="004F468C">
        <w:rPr>
          <w:b/>
        </w:rPr>
        <w:t xml:space="preserve"> DURING VISUAL SEARCH</w:t>
      </w:r>
      <w:r w:rsidRPr="00777B0A">
        <w:rPr>
          <w:b/>
        </w:rPr>
        <w:t xml:space="preserve"> IN CHILDREN WITH ASD</w:t>
      </w:r>
    </w:p>
    <w:p w14:paraId="47C1B4FE" w14:textId="77777777" w:rsidR="00BD3A22" w:rsidRPr="00777B0A" w:rsidRDefault="00BD3A22">
      <w:pPr>
        <w:ind w:firstLine="0"/>
        <w:jc w:val="center"/>
      </w:pPr>
    </w:p>
    <w:p w14:paraId="6D494AE3" w14:textId="77777777" w:rsidR="00BD3A22" w:rsidRPr="00777B0A" w:rsidRDefault="00BD3A22">
      <w:pPr>
        <w:ind w:firstLine="0"/>
        <w:jc w:val="center"/>
      </w:pPr>
    </w:p>
    <w:p w14:paraId="2FCAE5C5" w14:textId="2481821B" w:rsidR="00BD3A22" w:rsidRPr="00777B0A" w:rsidRDefault="00435AD1">
      <w:pPr>
        <w:ind w:firstLine="0"/>
        <w:jc w:val="center"/>
      </w:pPr>
      <w:r w:rsidRPr="00777B0A">
        <w:t>Lisa Lemmens,</w:t>
      </w:r>
      <w:r w:rsidR="006F0B42" w:rsidRPr="00777B0A">
        <w:t xml:space="preserve"> Sander Van de Cruys, Andrey Chetverikov, Laurie-Anne Sapey-Triomphe,</w:t>
      </w:r>
      <w:r w:rsidRPr="00777B0A">
        <w:t xml:space="preserve"> Ilse Noens, Johan Wagemans</w:t>
      </w:r>
    </w:p>
    <w:p w14:paraId="15DD816C" w14:textId="77777777" w:rsidR="00BD3A22" w:rsidRPr="00777B0A" w:rsidRDefault="00BD3A22">
      <w:pPr>
        <w:ind w:firstLine="0"/>
        <w:jc w:val="center"/>
      </w:pPr>
    </w:p>
    <w:p w14:paraId="6DBAD151" w14:textId="77777777" w:rsidR="00BD3A22" w:rsidRPr="00777B0A" w:rsidRDefault="00435AD1">
      <w:pPr>
        <w:ind w:firstLine="0"/>
        <w:jc w:val="center"/>
        <w:rPr>
          <w:sz w:val="24"/>
        </w:rPr>
      </w:pPr>
      <w:r w:rsidRPr="00777B0A">
        <w:rPr>
          <w:sz w:val="24"/>
        </w:rPr>
        <w:t>KU LEUVEN</w:t>
      </w:r>
    </w:p>
    <w:p w14:paraId="32FCFC66" w14:textId="77777777" w:rsidR="00BD3A22" w:rsidRPr="00777B0A" w:rsidRDefault="00BD3A22">
      <w:pPr>
        <w:ind w:firstLine="0"/>
        <w:jc w:val="left"/>
      </w:pPr>
    </w:p>
    <w:p w14:paraId="2E6BA528" w14:textId="77777777" w:rsidR="00BD3A22" w:rsidRPr="00777B0A" w:rsidRDefault="00BD3A22">
      <w:pPr>
        <w:ind w:firstLine="0"/>
        <w:jc w:val="left"/>
      </w:pPr>
    </w:p>
    <w:p w14:paraId="72ABA9AC" w14:textId="77777777" w:rsidR="00BD3A22" w:rsidRPr="00777B0A" w:rsidRDefault="00BD3A22">
      <w:pPr>
        <w:ind w:firstLine="0"/>
        <w:jc w:val="left"/>
      </w:pPr>
    </w:p>
    <w:p w14:paraId="3E9929E4" w14:textId="77777777" w:rsidR="00BD3A22" w:rsidRPr="00777B0A" w:rsidRDefault="00BD3A22">
      <w:pPr>
        <w:ind w:firstLine="0"/>
        <w:jc w:val="left"/>
      </w:pPr>
    </w:p>
    <w:p w14:paraId="14E8D3CB" w14:textId="77777777" w:rsidR="00BD3A22" w:rsidRPr="00777B0A" w:rsidRDefault="00BD3A22">
      <w:pPr>
        <w:ind w:firstLine="0"/>
        <w:jc w:val="left"/>
      </w:pPr>
    </w:p>
    <w:p w14:paraId="4311BC8E" w14:textId="77777777" w:rsidR="00BD3A22" w:rsidRPr="00777B0A" w:rsidRDefault="00BD3A22">
      <w:pPr>
        <w:ind w:firstLine="0"/>
        <w:jc w:val="left"/>
      </w:pPr>
    </w:p>
    <w:p w14:paraId="1A7B7B11" w14:textId="77777777" w:rsidR="00BD3A22" w:rsidRPr="00777B0A" w:rsidRDefault="00BD3A22">
      <w:pPr>
        <w:ind w:firstLine="0"/>
        <w:jc w:val="left"/>
      </w:pPr>
    </w:p>
    <w:p w14:paraId="0E2CE8BC" w14:textId="77777777" w:rsidR="00BD3A22" w:rsidRPr="00777B0A" w:rsidRDefault="00BD3A22">
      <w:pPr>
        <w:ind w:firstLine="0"/>
        <w:jc w:val="left"/>
      </w:pPr>
    </w:p>
    <w:p w14:paraId="6BE9388E" w14:textId="77777777" w:rsidR="00BD3A22" w:rsidRPr="00777B0A" w:rsidRDefault="00BD3A22">
      <w:pPr>
        <w:ind w:firstLine="0"/>
        <w:jc w:val="left"/>
      </w:pPr>
    </w:p>
    <w:p w14:paraId="6D2B8BA1" w14:textId="77777777" w:rsidR="00BD3A22" w:rsidRPr="00777B0A" w:rsidRDefault="00BD3A22">
      <w:pPr>
        <w:ind w:firstLine="0"/>
        <w:jc w:val="left"/>
      </w:pPr>
    </w:p>
    <w:p w14:paraId="3A989CFE" w14:textId="79D7CD8E" w:rsidR="00BD3A22" w:rsidRPr="00777B0A" w:rsidRDefault="00435AD1">
      <w:pPr>
        <w:ind w:firstLine="0"/>
        <w:jc w:val="center"/>
      </w:pPr>
      <w:r w:rsidRPr="00777B0A">
        <w:t xml:space="preserve">Word count: </w:t>
      </w:r>
      <w:r w:rsidR="006F0B42" w:rsidRPr="00777B0A">
        <w:t>xxx</w:t>
      </w:r>
      <w:r w:rsidRPr="00777B0A">
        <w:t>/</w:t>
      </w:r>
      <w:r w:rsidR="006F0B42" w:rsidRPr="00777B0A">
        <w:t>5000</w:t>
      </w:r>
    </w:p>
    <w:p w14:paraId="0BCB9FB5" w14:textId="77777777" w:rsidR="00BD3A22" w:rsidRPr="00777B0A" w:rsidRDefault="00BD3A22">
      <w:pPr>
        <w:ind w:firstLine="0"/>
        <w:rPr>
          <w:b/>
        </w:rPr>
      </w:pPr>
    </w:p>
    <w:p w14:paraId="1DBA97A8" w14:textId="77777777" w:rsidR="00BD3A22" w:rsidRPr="00777B0A" w:rsidRDefault="00BD3A22">
      <w:pPr>
        <w:ind w:firstLine="0"/>
        <w:rPr>
          <w:b/>
        </w:rPr>
      </w:pPr>
    </w:p>
    <w:p w14:paraId="1A58C4A7" w14:textId="77777777" w:rsidR="00BD3A22" w:rsidRPr="00777B0A" w:rsidRDefault="00BD3A22">
      <w:pPr>
        <w:ind w:firstLine="0"/>
        <w:rPr>
          <w:b/>
        </w:rPr>
      </w:pPr>
    </w:p>
    <w:p w14:paraId="5A7CEC1F" w14:textId="7FECF1CF" w:rsidR="00BD3A22" w:rsidRPr="00777B0A" w:rsidRDefault="00435AD1">
      <w:pPr>
        <w:ind w:firstLine="0"/>
        <w:rPr>
          <w:szCs w:val="24"/>
        </w:rPr>
      </w:pPr>
      <w:r w:rsidRPr="00777B0A">
        <w:rPr>
          <w:b/>
        </w:rPr>
        <w:t xml:space="preserve">Background: </w:t>
      </w:r>
    </w:p>
    <w:p w14:paraId="057B369C" w14:textId="77777777" w:rsidR="00BD3A22" w:rsidRPr="00777B0A" w:rsidRDefault="00BD3A22">
      <w:pPr>
        <w:ind w:firstLine="0"/>
        <w:rPr>
          <w:b/>
        </w:rPr>
      </w:pPr>
    </w:p>
    <w:p w14:paraId="62EAADE0" w14:textId="77674638" w:rsidR="00BD3A22" w:rsidRPr="00777B0A" w:rsidRDefault="00435AD1">
      <w:pPr>
        <w:ind w:firstLine="0"/>
        <w:rPr>
          <w:szCs w:val="24"/>
        </w:rPr>
      </w:pPr>
      <w:r w:rsidRPr="00777B0A">
        <w:rPr>
          <w:b/>
        </w:rPr>
        <w:t xml:space="preserve">Methods: </w:t>
      </w:r>
    </w:p>
    <w:p w14:paraId="601D54D9" w14:textId="77777777" w:rsidR="00BD3A22" w:rsidRPr="00777B0A" w:rsidRDefault="00BD3A22">
      <w:pPr>
        <w:ind w:firstLine="0"/>
        <w:rPr>
          <w:b/>
        </w:rPr>
      </w:pPr>
    </w:p>
    <w:p w14:paraId="604CE6F1" w14:textId="4981AB1A" w:rsidR="00BD3A22" w:rsidRPr="00777B0A" w:rsidRDefault="00435AD1">
      <w:pPr>
        <w:ind w:firstLine="0"/>
        <w:rPr>
          <w:szCs w:val="24"/>
        </w:rPr>
      </w:pPr>
      <w:r w:rsidRPr="00777B0A">
        <w:rPr>
          <w:b/>
        </w:rPr>
        <w:t>Results:</w:t>
      </w:r>
      <w:r w:rsidRPr="00777B0A">
        <w:t> </w:t>
      </w:r>
      <w:r w:rsidRPr="00777B0A">
        <w:rPr>
          <w:szCs w:val="24"/>
        </w:rPr>
        <w:t xml:space="preserve">Results show that, overall, both groups performed similarly </w:t>
      </w:r>
      <w:r w:rsidR="007470C7">
        <w:rPr>
          <w:szCs w:val="24"/>
        </w:rPr>
        <w:t xml:space="preserve">on the odd-one-out visual search task. A repetition effect took place in both participant groups and role-reversal effects revealed that both groups learned the distractor distribution to the same extend. </w:t>
      </w:r>
    </w:p>
    <w:p w14:paraId="01448ACA" w14:textId="77777777" w:rsidR="00BD3A22" w:rsidRPr="00777B0A" w:rsidRDefault="00BD3A22">
      <w:pPr>
        <w:ind w:firstLine="0"/>
        <w:rPr>
          <w:b/>
          <w:szCs w:val="24"/>
        </w:rPr>
      </w:pPr>
    </w:p>
    <w:p w14:paraId="3D8D15B0" w14:textId="6C767ADF" w:rsidR="00BD3A22" w:rsidRPr="00777B0A" w:rsidRDefault="00435AD1">
      <w:pPr>
        <w:ind w:firstLine="0"/>
        <w:rPr>
          <w:szCs w:val="24"/>
        </w:rPr>
      </w:pPr>
      <w:r w:rsidRPr="00777B0A">
        <w:rPr>
          <w:b/>
          <w:szCs w:val="24"/>
        </w:rPr>
        <w:t>Conclusion</w:t>
      </w:r>
      <w:r w:rsidR="00DF1815" w:rsidRPr="00777B0A">
        <w:rPr>
          <w:b/>
          <w:szCs w:val="24"/>
        </w:rPr>
        <w:t>s</w:t>
      </w:r>
      <w:r w:rsidRPr="00777B0A">
        <w:rPr>
          <w:b/>
          <w:szCs w:val="24"/>
        </w:rPr>
        <w:t xml:space="preserve">: </w:t>
      </w:r>
      <w:r w:rsidRPr="00777B0A">
        <w:rPr>
          <w:szCs w:val="24"/>
        </w:rPr>
        <w:t xml:space="preserve">These findings indicate that both TD children and children with ASD </w:t>
      </w:r>
      <w:r w:rsidR="002400B7">
        <w:rPr>
          <w:szCs w:val="24"/>
        </w:rPr>
        <w:t>implicitl</w:t>
      </w:r>
      <w:r w:rsidR="007470C7">
        <w:rPr>
          <w:szCs w:val="24"/>
        </w:rPr>
        <w:t xml:space="preserve">y represent </w:t>
      </w:r>
      <w:r w:rsidR="002400B7">
        <w:rPr>
          <w:szCs w:val="24"/>
        </w:rPr>
        <w:t xml:space="preserve">sets </w:t>
      </w:r>
      <w:r w:rsidR="007470C7">
        <w:rPr>
          <w:szCs w:val="24"/>
        </w:rPr>
        <w:t>low-level stimuli by its statistical properties</w:t>
      </w:r>
      <w:r w:rsidR="002400B7">
        <w:rPr>
          <w:szCs w:val="24"/>
        </w:rPr>
        <w:t xml:space="preserve"> </w:t>
      </w:r>
      <w:r w:rsidR="007470C7">
        <w:rPr>
          <w:szCs w:val="24"/>
        </w:rPr>
        <w:t xml:space="preserve">to improve their performance in an odd-one-out visual search task. </w:t>
      </w:r>
    </w:p>
    <w:p w14:paraId="6885E484" w14:textId="77777777" w:rsidR="00BD3A22" w:rsidRPr="00777B0A" w:rsidRDefault="00BD3A22">
      <w:pPr>
        <w:rPr>
          <w:szCs w:val="24"/>
        </w:rPr>
      </w:pPr>
    </w:p>
    <w:p w14:paraId="739C909D" w14:textId="131F548F" w:rsidR="00BD3A22" w:rsidRPr="00777B0A" w:rsidRDefault="00435AD1">
      <w:pPr>
        <w:ind w:firstLine="0"/>
        <w:rPr>
          <w:b/>
        </w:rPr>
      </w:pPr>
      <w:r w:rsidRPr="00777B0A">
        <w:rPr>
          <w:b/>
        </w:rPr>
        <w:t xml:space="preserve">Keywords: </w:t>
      </w:r>
      <w:r w:rsidRPr="00777B0A">
        <w:t xml:space="preserve">ASD, ensemble encoding, </w:t>
      </w:r>
      <w:r w:rsidR="006F0B42" w:rsidRPr="00777B0A">
        <w:t>perceptual learning, visual search, predictive coding</w:t>
      </w:r>
      <w:r w:rsidRPr="00777B0A">
        <w:rPr>
          <w:b/>
        </w:rPr>
        <w:t xml:space="preserve"> </w:t>
      </w:r>
    </w:p>
    <w:p w14:paraId="5864D01E" w14:textId="77777777" w:rsidR="00BD3A22" w:rsidRPr="00777B0A" w:rsidRDefault="00435AD1">
      <w:r w:rsidRPr="00777B0A">
        <w:br w:type="page"/>
      </w:r>
    </w:p>
    <w:p w14:paraId="62062E73" w14:textId="4F2CEC39" w:rsidR="00C96956" w:rsidRDefault="00A03266" w:rsidP="00C96956">
      <w:pPr>
        <w:rPr>
          <w:szCs w:val="24"/>
        </w:rPr>
      </w:pPr>
      <w:r w:rsidRPr="00A03266">
        <w:rPr>
          <w:szCs w:val="24"/>
        </w:rPr>
        <w:lastRenderedPageBreak/>
        <w:t xml:space="preserve">In our daily lives, we are continuously confronted </w:t>
      </w:r>
      <w:r>
        <w:rPr>
          <w:szCs w:val="24"/>
        </w:rPr>
        <w:t xml:space="preserve">with a tremendous amount of visual information, exceeding the amount of information our visual brain can represent at each moment in time. To deal with </w:t>
      </w:r>
      <w:r w:rsidR="004008AA">
        <w:rPr>
          <w:szCs w:val="24"/>
        </w:rPr>
        <w:t>these</w:t>
      </w:r>
      <w:r>
        <w:rPr>
          <w:szCs w:val="24"/>
        </w:rPr>
        <w:t xml:space="preserve"> capacity limitations, the visual system makes full use of the structure and redundancy available in our visual environment </w:t>
      </w:r>
      <w:r w:rsidR="004008AA">
        <w:rPr>
          <w:szCs w:val="24"/>
        </w:rPr>
        <w:t xml:space="preserve">and </w:t>
      </w:r>
      <w:r w:rsidR="00C96956">
        <w:rPr>
          <w:szCs w:val="24"/>
        </w:rPr>
        <w:t xml:space="preserve">can </w:t>
      </w:r>
      <w:r w:rsidRPr="00B574B3">
        <w:rPr>
          <w:szCs w:val="24"/>
        </w:rPr>
        <w:t xml:space="preserve">represent </w:t>
      </w:r>
      <w:r w:rsidR="000518EA">
        <w:rPr>
          <w:szCs w:val="24"/>
        </w:rPr>
        <w:t>chunks</w:t>
      </w:r>
      <w:r>
        <w:rPr>
          <w:szCs w:val="24"/>
        </w:rPr>
        <w:t xml:space="preserve"> of information</w:t>
      </w:r>
      <w:r w:rsidR="004008AA">
        <w:rPr>
          <w:szCs w:val="24"/>
        </w:rPr>
        <w:t xml:space="preserve"> by its summary statistics such as </w:t>
      </w:r>
      <w:r w:rsidR="00454327">
        <w:rPr>
          <w:szCs w:val="24"/>
        </w:rPr>
        <w:t>the average or the</w:t>
      </w:r>
      <w:r w:rsidR="004008AA">
        <w:rPr>
          <w:szCs w:val="24"/>
        </w:rPr>
        <w:t xml:space="preserve"> variance. This phenomenon is often referred to as ensemble perception or summary representation and appears to be a fundamental heuristic of the visual brain</w:t>
      </w:r>
      <w:r w:rsidR="00C9574C">
        <w:rPr>
          <w:szCs w:val="24"/>
        </w:rPr>
        <w:t xml:space="preserve"> </w:t>
      </w:r>
      <w:r w:rsidR="00C9574C">
        <w:rPr>
          <w:szCs w:val="24"/>
        </w:rPr>
        <w:fldChar w:fldCharType="begin"/>
      </w:r>
      <w:r w:rsidR="00C9574C">
        <w:rPr>
          <w:szCs w:val="24"/>
        </w:rPr>
        <w:instrText xml:space="preserve"> ADDIN ZOTERO_ITEM CSL_CITATION {"citationID":"a91zMgpU","properties":{"formattedCitation":"(Whitney &amp; Leib, 2018)","plainCitation":"(Whitney &amp; Leib, 2018)","noteIndex":0},"citationItems":[{"id":52,"uris":["http://zotero.org/users/2166398/items/JWD93BEE"],"uri":["http://zotero.org/users/2166398/items/JWD93BEE"],"itemData":{"id":52,"type":"article-journal","title":"Ensemble Perception","container-title":"Annual Review of Psychology","page":"null","volume":"69","issue":"1","source":"Annual Reviews","abstract":"To understand visual consciousness, we must understand how the brain represents ensembles of objects at many levels of perceptual analysis. Ensemble perception refers to the visual system’s ability to extract summary statistical information from groups of similar objects—often in a brief glance. It defines foundational limits on cognition, memory, and behavior. In this review, we provide an operational definition of ensemble perception and demonstrate that ensemble perception spans across multiple levels of visual analysis, incorporating both low-level visual features and high-level social information. Further, we investigate the functional usefulness of ensemble perception and its efficiency, and we consider possible physiological and cognitive mechanisms that underlie an individual’s ability to make accurate and rapid assessments of crowds of objects. Expected final online publication date for the Annual Review of Psychology Volume 69 is January 4, 2018. Please see http://www.annualreviews.org/page/journal/pubdates for revised estimates.","DOI":"10.1146/annurev-psych-010416-044232","note":"PMID: 28892638","author":[{"family":"Whitney","given":"David"},{"family":"Leib","given":"Allison Yamanashi"}],"issued":{"date-parts":[["2018"]]}}}],"schema":"https://github.com/citation-style-language/schema/raw/master/csl-citation.json"} </w:instrText>
      </w:r>
      <w:r w:rsidR="00C9574C">
        <w:rPr>
          <w:szCs w:val="24"/>
        </w:rPr>
        <w:fldChar w:fldCharType="separate"/>
      </w:r>
      <w:r w:rsidR="00C9574C" w:rsidRPr="00C9574C">
        <w:t>(Whitney &amp; Leib, 2018)</w:t>
      </w:r>
      <w:r w:rsidR="00C9574C">
        <w:rPr>
          <w:szCs w:val="24"/>
        </w:rPr>
        <w:fldChar w:fldCharType="end"/>
      </w:r>
      <w:r w:rsidR="004008AA">
        <w:rPr>
          <w:szCs w:val="24"/>
        </w:rPr>
        <w:t>. The most studied form of ensemble perception is the perceived average of sets of similar stimuli and has been found to occur across a variety of features including low-level features such as orientation</w:t>
      </w:r>
      <w:r w:rsidR="00C9574C">
        <w:rPr>
          <w:szCs w:val="24"/>
        </w:rPr>
        <w:t xml:space="preserve"> </w:t>
      </w:r>
      <w:r w:rsidR="004008AA">
        <w:rPr>
          <w:szCs w:val="24"/>
        </w:rPr>
        <w:t xml:space="preserve">or size as well as higher level features such as face identity </w:t>
      </w:r>
      <w:r w:rsidR="00454327">
        <w:rPr>
          <w:szCs w:val="24"/>
        </w:rPr>
        <w:t xml:space="preserve">and emotional facial expressions. Representing a set of stimuli by its average often happens </w:t>
      </w:r>
      <w:r w:rsidR="00454327" w:rsidRPr="00454327">
        <w:rPr>
          <w:szCs w:val="24"/>
        </w:rPr>
        <w:t xml:space="preserve">without being able to recognize each individual </w:t>
      </w:r>
      <w:r w:rsidR="00454327">
        <w:rPr>
          <w:szCs w:val="24"/>
        </w:rPr>
        <w:t xml:space="preserve">item of the set and </w:t>
      </w:r>
      <w:r w:rsidR="000518EA">
        <w:rPr>
          <w:szCs w:val="24"/>
        </w:rPr>
        <w:t xml:space="preserve">is </w:t>
      </w:r>
      <w:r w:rsidR="00592C7C">
        <w:rPr>
          <w:szCs w:val="24"/>
        </w:rPr>
        <w:t xml:space="preserve">even </w:t>
      </w:r>
      <w:r w:rsidR="000518EA">
        <w:rPr>
          <w:szCs w:val="24"/>
        </w:rPr>
        <w:t xml:space="preserve">present </w:t>
      </w:r>
      <w:r w:rsidR="00454327">
        <w:rPr>
          <w:szCs w:val="24"/>
        </w:rPr>
        <w:t>under conditions of reduced attention.</w:t>
      </w:r>
      <w:r w:rsidR="002B306D">
        <w:rPr>
          <w:szCs w:val="24"/>
        </w:rPr>
        <w:t xml:space="preserve"> </w:t>
      </w:r>
    </w:p>
    <w:p w14:paraId="3B74D709" w14:textId="1F7B7754" w:rsidR="00505E61" w:rsidRDefault="00C96956" w:rsidP="00C96956">
      <w:pPr>
        <w:rPr>
          <w:szCs w:val="24"/>
        </w:rPr>
      </w:pPr>
      <w:r>
        <w:rPr>
          <w:szCs w:val="24"/>
        </w:rPr>
        <w:t>The abili</w:t>
      </w:r>
      <w:r w:rsidR="000518EA">
        <w:rPr>
          <w:szCs w:val="24"/>
        </w:rPr>
        <w:t xml:space="preserve">ty to extract statistical properties from sets of stimuli is present </w:t>
      </w:r>
      <w:r w:rsidR="00C9574C">
        <w:rPr>
          <w:szCs w:val="24"/>
        </w:rPr>
        <w:t xml:space="preserve">early in development, as Sweeny and colleagues </w:t>
      </w:r>
      <w:r w:rsidR="00C9574C">
        <w:rPr>
          <w:szCs w:val="24"/>
        </w:rPr>
        <w:fldChar w:fldCharType="begin"/>
      </w:r>
      <w:r w:rsidR="00C9574C">
        <w:rPr>
          <w:szCs w:val="24"/>
        </w:rPr>
        <w:instrText xml:space="preserve"> ADDIN ZOTERO_ITEM CSL_CITATION {"citationID":"SVqkmVHB","properties":{"formattedCitation":"(2015)","plainCitation":"(2015)","noteIndex":0},"citationItems":[{"id":37,"uris":["http://zotero.org/users/2166398/items/2C4S66Q8"],"uri":["http://zotero.org/users/2166398/items/2C4S66Q8"],"itemData":{"id":37,"type":"article-journal","title":"Ensemble perception of size in 4–5-year-old children","container-title":"Developmental Science","page":"556-568","volume":"18","issue":"4","source":"Wiley Online Library","abstract":"Groups of objects are nearly everywhere we look. Adults can perceive and understand the ‘gist’ of multiple objects at once, engaging ensemble-coding mechanisms that summarize a group's overall appearance. Are these group-perception mechanisms in place early in childhood? Here, we provide the first evidence that 4–5-year-old children use ensemble coding to perceive the average size of a group of objects. Children viewed a pair of trees, with each containing a group of differently sized oranges. We found that, in order to determine which tree had the larger oranges overall, children integrated the sizes of multiple oranges into ensemble representations. This pooling occurred rapidly, and it occurred despite conflicting information from numerosity, continuous extent, density, and contrast. An ideal observer analysis showed that although children's integration mechanisms are sensitive, they are not yet as efficient as adults’. Overall, our results provide a new insight into the way children see and understand the environment, and they illustrate the fundamental nature of ensemble coding in visual perception.","DOI":"10.1111/desc.12239","ISSN":"1467-7687","journalAbbreviation":"Dev Sci","language":"en","author":[{"family":"Sweeny","given":"Timothy D."},{"family":"Wurnitsch","given":"Nicole"},{"family":"Gopnik","given":"Alison"},{"family":"Whitney","given":"David"}],"issued":{"date-parts":[["2015",7,1]]}},"suppress-author":true}],"schema":"https://github.com/citation-style-language/schema/raw/master/csl-citation.json"} </w:instrText>
      </w:r>
      <w:r w:rsidR="00C9574C">
        <w:rPr>
          <w:szCs w:val="24"/>
        </w:rPr>
        <w:fldChar w:fldCharType="separate"/>
      </w:r>
      <w:r w:rsidR="00C9574C" w:rsidRPr="00837121">
        <w:t>(2015)</w:t>
      </w:r>
      <w:r w:rsidR="00C9574C">
        <w:rPr>
          <w:szCs w:val="24"/>
        </w:rPr>
        <w:fldChar w:fldCharType="end"/>
      </w:r>
      <w:r w:rsidR="00C9574C">
        <w:rPr>
          <w:szCs w:val="24"/>
        </w:rPr>
        <w:t xml:space="preserve"> found evidence for ensemble perception in children as young as four to five years old. The children in this study were able to represent sets of oranges of different sizes by its average size. However, based on an ideal observer analysis, the children pooled over a lower number of items compared to adults to get to the estimate of the average size. In line with these results, another study</w:t>
      </w:r>
      <w:r w:rsidR="000518EA">
        <w:rPr>
          <w:szCs w:val="24"/>
        </w:rPr>
        <w:t xml:space="preserve"> found evidence for</w:t>
      </w:r>
      <w:r w:rsidR="00C9574C">
        <w:rPr>
          <w:szCs w:val="24"/>
        </w:rPr>
        <w:t xml:space="preserve"> younger children (5- and 7-year-olds) </w:t>
      </w:r>
      <w:r w:rsidR="000518EA">
        <w:rPr>
          <w:szCs w:val="24"/>
        </w:rPr>
        <w:t xml:space="preserve">to be </w:t>
      </w:r>
      <w:r w:rsidR="00C9574C">
        <w:rPr>
          <w:szCs w:val="24"/>
        </w:rPr>
        <w:t>able to perceive the average motion direction</w:t>
      </w:r>
      <w:r w:rsidR="000518EA">
        <w:rPr>
          <w:szCs w:val="24"/>
        </w:rPr>
        <w:t xml:space="preserve"> of sets of moving dots,</w:t>
      </w:r>
      <w:r w:rsidR="00C9574C">
        <w:rPr>
          <w:szCs w:val="24"/>
        </w:rPr>
        <w:t xml:space="preserve"> but</w:t>
      </w:r>
      <w:r w:rsidR="000518EA">
        <w:rPr>
          <w:szCs w:val="24"/>
        </w:rPr>
        <w:t xml:space="preserve"> they</w:t>
      </w:r>
      <w:r w:rsidR="00C9574C">
        <w:rPr>
          <w:szCs w:val="24"/>
        </w:rPr>
        <w:t xml:space="preserve"> integrated over a lower number of dots compared to older children and adults </w:t>
      </w:r>
      <w:r w:rsidR="00C9574C">
        <w:rPr>
          <w:szCs w:val="24"/>
        </w:rPr>
        <w:fldChar w:fldCharType="begin"/>
      </w:r>
      <w:r w:rsidR="00C9574C">
        <w:rPr>
          <w:szCs w:val="24"/>
        </w:rPr>
        <w:instrText xml:space="preserve"> ADDIN ZOTERO_ITEM CSL_CITATION {"citationID":"sbBEZFee","properties":{"formattedCitation":"(Manning, Dakin, Tibber, &amp; Pellicano, 2014)","plainCitation":"(Manning, Dakin, Tibber, &amp; Pellicano, 2014)","noteIndex":0},"citationItems":[{"id":718,"uris":["http://zotero.org/users/2166398/items/HZI9KBCB"],"uri":["http://zotero.org/users/2166398/items/HZI9KBCB"],"itemData":{"id":718,"type":"article-journal","title":"Averaging, not internal noise, limits the development of coherent motion processing","container-title":"Developmental Cognitive Neuroscience","page":"44-56","volume":"10","source":"ScienceDirect","abstract":"The development of motion processing is a critical part of visual development, allowing children to interact with moving objects and navigate within a dynamic environment. However, global motion processing, which requires pooling motion information across space, develops late, reaching adult-like levels only by mid-to-late childhood. The reasons underlying this protracted development are not yet fully understood. In this study, we sought to determine whether the development of motion coherence sensitivity is limited by internal noise (i.e., imprecision in estimating the directions of individual elements) and/or global pooling across local estimates. To this end, we presented equivalent noise direction discrimination tasks and motion coherence tasks at both slow (1.5°/s) and fast (6°/s) speeds to children aged 5, 7, 9 and 11 years, and adults. We show that, as children get older, their levels of internal noise reduce, and they are able to average across more local motion estimates. Regression analyses indicated, however, that age-related improvements in coherent motion perception are driven solely by improvements in averaging and not by reductions in internal noise. Our results suggest that the development of coherent motion sensitivity is primarily limited by developmental changes within brain regions involved in integrating motion signals (e.g., MT/V5).","DOI":"10.1016/j.dcn.2014.07.004","ISSN":"1878-9293","journalAbbreviation":"Developmental Cognitive Neuroscience","author":[{"family":"Manning","given":"Catherine"},{"family":"Dakin","given":"Steven C."},{"family":"Tibber","given":"Marc S."},{"family":"Pellicano","given":"Elizabeth"}],"issued":{"date-parts":[["2014",10]]}}}],"schema":"https://github.com/citation-style-language/schema/raw/master/csl-citation.json"} </w:instrText>
      </w:r>
      <w:r w:rsidR="00C9574C">
        <w:rPr>
          <w:szCs w:val="24"/>
        </w:rPr>
        <w:fldChar w:fldCharType="separate"/>
      </w:r>
      <w:r w:rsidR="00C9574C" w:rsidRPr="000054AF">
        <w:t>(Manning, Dakin, Tibber, &amp; Pellicano, 2014)</w:t>
      </w:r>
      <w:r w:rsidR="00C9574C">
        <w:rPr>
          <w:szCs w:val="24"/>
        </w:rPr>
        <w:fldChar w:fldCharType="end"/>
      </w:r>
      <w:r w:rsidR="00C9574C">
        <w:rPr>
          <w:szCs w:val="24"/>
        </w:rPr>
        <w:t xml:space="preserve">. </w:t>
      </w:r>
    </w:p>
    <w:p w14:paraId="6C42AC3C" w14:textId="4B1C8DAF" w:rsidR="002B306D" w:rsidRDefault="002B306D" w:rsidP="002B306D">
      <w:pPr>
        <w:rPr>
          <w:szCs w:val="24"/>
        </w:rPr>
      </w:pPr>
      <w:r>
        <w:rPr>
          <w:szCs w:val="24"/>
        </w:rPr>
        <w:t>Besides perceiving the average of a certain feature, representing sets of similar items by</w:t>
      </w:r>
      <w:r w:rsidR="00C9574C">
        <w:rPr>
          <w:szCs w:val="24"/>
        </w:rPr>
        <w:t xml:space="preserve"> other</w:t>
      </w:r>
      <w:r w:rsidR="005331F0">
        <w:rPr>
          <w:szCs w:val="24"/>
        </w:rPr>
        <w:t xml:space="preserve"> statistical properties such as</w:t>
      </w:r>
      <w:r>
        <w:rPr>
          <w:szCs w:val="24"/>
        </w:rPr>
        <w:t xml:space="preserve"> its perceived diversity or variance has gained attention. </w:t>
      </w:r>
      <w:r w:rsidR="005331F0">
        <w:rPr>
          <w:szCs w:val="24"/>
        </w:rPr>
        <w:t>To</w:t>
      </w:r>
      <w:r>
        <w:rPr>
          <w:szCs w:val="24"/>
        </w:rPr>
        <w:t xml:space="preserve"> find an item that does not belong to a group,</w:t>
      </w:r>
      <w:r w:rsidR="00C9574C">
        <w:rPr>
          <w:szCs w:val="24"/>
        </w:rPr>
        <w:t xml:space="preserve"> which is necessary to be able to detect outliers,</w:t>
      </w:r>
      <w:r>
        <w:rPr>
          <w:szCs w:val="24"/>
        </w:rPr>
        <w:t xml:space="preserve"> it is an important prerequisite to know the diversity or variability of the items that do belong to the group </w:t>
      </w:r>
      <w:r>
        <w:rPr>
          <w:szCs w:val="24"/>
        </w:rPr>
        <w:fldChar w:fldCharType="begin"/>
      </w:r>
      <w:r>
        <w:rPr>
          <w:szCs w:val="24"/>
        </w:rPr>
        <w:instrText xml:space="preserve"> ADDIN ZOTERO_ITEM CSL_CITATION {"citationID":"E54XX7tT","properties":{"formattedCitation":"(Haberman &amp; Whitney, 2012; Rosenholtz, 2001)","plainCitation":"(Haberman &amp; Whitney, 2012; Rosenholtz, 2001)","noteIndex":0},"citationItems":[{"id":3446,"uris":["http://zotero.org/users/2166398/items/8GIINUKJ"],"uri":["http://zotero.org/users/2166398/items/8GIINUKJ"],"itemData":{"id":3446,"type":"book","title":"Ensemble perception: Summarizing the scene and broadening the limits of visual processing","collection-title":"From perception to consciousness: Searching with Anne Treisman","publisher":"Oxford University Press","publisher-place":"New York, NY, US","number-of-pages":"339","source":"APA PsycNET","event-place":"New York, NY, US","abstract":"Comments on the original article by S. C. Chong and A. Treisman (see record 2012-13172-030) suggesting that humans derive a summary representation for the size of a set of arbitrary objects. Some researchers argue that perceiving the average size is a parallel process (Ariely, 2001; Chong &amp; Treisman 2003), similar to distinguishing two textures. This raises several interesting questions, including: Are there low-level feature detectors designed to operate on object size in a manner akin to motion or orientation? If not, how does average-size perception, if it is indeed parallel, bypass traditional limitations of serial attention? Are there other examples of ensemble coding that extend beyond low-level stimuli (i.e., motion, orientation, size)? Although open questions remain (some of which are addressed later), it is clear that ensemble coding is connected to several areas of vision science, and this, in part, explains the growing interest in summary statistical perception. In addiction to providing a window on \"gist,\" ensemble perception has implications for the way we understand visual search, texture, depth, scene perception, memory, object recognition, and spatial vision. Because of its far-reaching and potentially controversial implications, research on ensemble perception is rapidly expanding. The remainder of this chapter surveys the history of this subfield, discusses ongoing debates, highlights in greater detail some of the more influential work, and speculates about where future work should be directed. (PsycINFO Database Record (c) 2016 APA, all rights reserved)","ISBN":"978-0-19-973433-7","note":"DOI: 10.1093/acprof:osobl/9780199734337.003.0030","shortTitle":"Ensemble perception","author":[{"family":"Haberman","given":"Jason"},{"family":"Whitney","given":"David"}],"issued":{"date-parts":[["2012"]]}}},{"id":3292,"uris":["http://zotero.org/users/2166398/items/Z9LMCJ4Z"],"uri":["http://zotero.org/users/2166398/items/Z9LMCJ4Z"],"itemData":{"id":3292,"type":"article-journal","title":"Visual search for orientation among heterogeneous distractors: experimental results and implications for signal-detection theory models of search","container-title":"Journal of Experimental Psychology. Human Perception and Performance","page":"985-999","volume":"27","issue":"4","source":"PubMed","abstract":"Three experiments tested a signal-detection theory (SDT) model of visual search (e.g., as described in J. Palmer, C. T. Ames, &amp; D. T. Lindsey, 1993). In Experiment 1, participants searched for a 0 degrees line among distractors at (a) 30 degrees; (b) 1/3 at 30 degrees, 2/3 at 50 degrees; (c) 1/3 at 30 degrees, 50 degrees, and 70 degrees; and (d) 1/3 at 30 degrees, 2/3 at 70 degrees. The SDT model predicts improved performance in the more heterogeneous conditions, as some distractors are more discriminable from the target. In contrast, in Experiment 1 human performance degraded in the more heterogeneous conditions (c and d). In Experiment 2, sparser displays improved the performance of the SDT model. In Experiment 3, search for theta degrees among homogeneous theta + 20 degrees distractors was compared with search for theta degrees among theta+/-20 degrees distractors. Performance in the latter condition was often worse, relative to performance in the homogeneous condition, than predicted by the SDT model; however, this depended greatly on the identity of the target.","ISSN":"0096-1523","note":"PMID: 11518158","shortTitle":"Visual search for orientation among heterogeneous distractors","journalAbbreviation":"J Exp Psychol Hum Percept Perform","language":"eng","author":[{"family":"Rosenholtz","given":"R."}],"issued":{"date-parts":[["2001",8]]}}}],"schema":"https://github.com/citation-style-language/schema/raw/master/csl-citation.json"} </w:instrText>
      </w:r>
      <w:r>
        <w:rPr>
          <w:szCs w:val="24"/>
        </w:rPr>
        <w:fldChar w:fldCharType="separate"/>
      </w:r>
      <w:r w:rsidRPr="00A90CFE">
        <w:t>(Haberman &amp; Whitney, 2012; Rosenholtz, 2001)</w:t>
      </w:r>
      <w:r>
        <w:rPr>
          <w:szCs w:val="24"/>
        </w:rPr>
        <w:fldChar w:fldCharType="end"/>
      </w:r>
      <w:r>
        <w:rPr>
          <w:szCs w:val="24"/>
        </w:rPr>
        <w:t xml:space="preserve">. Moreover, an estimate of the variance of groups of stimuli can </w:t>
      </w:r>
      <w:r w:rsidR="00FD1AC4">
        <w:rPr>
          <w:szCs w:val="24"/>
        </w:rPr>
        <w:t>learn an observer</w:t>
      </w:r>
      <w:r>
        <w:rPr>
          <w:szCs w:val="24"/>
        </w:rPr>
        <w:t xml:space="preserve"> something about the reliability of the average of the set. Ensemble variance has been found to be extracted for size and orientation </w:t>
      </w:r>
      <w:r>
        <w:rPr>
          <w:szCs w:val="24"/>
        </w:rPr>
        <w:fldChar w:fldCharType="begin"/>
      </w:r>
      <w:r>
        <w:rPr>
          <w:szCs w:val="24"/>
        </w:rPr>
        <w:instrText xml:space="preserve"> ADDIN ZOTERO_ITEM CSL_CITATION {"citationID":"D5phkhxy","properties":{"formattedCitation":"(Norman, Heywood, &amp; Kentridge, 2015; Solomon, 2010)","plainCitation":"(Norman, Heywood, &amp; Kentridge, 2015; Solomon, 2010)","noteIndex":0},"citationItems":[{"id":3441,"uris":["http://zotero.org/users/2166398/items/HFHLH7UM"],"uri":["http://zotero.org/users/2166398/items/HFHLH7UM"],"itemData":{"id":3441,"type":"article-journal","title":"Direct encoding of orientation variance in the visual system","container-title":"Journal of Vision","page":"3","volume":"15","issue":"4","source":"PubMed","abstract":"Our perception of regional irregularity, an example of which is orientation variance, seems effortless when we view two patches of texture that differ in this attribute. Little is understood, however, of how the visual system encodes a regional statistic like orientation variance, but there is some evidence to suggest that it is directly encoded by populations of neurons tuned broadly to high or low levels. The present study shows that selective adaptation to low or high levels of variance results in a perceptual aftereffect that shifts the perceived level of variance of a subsequently viewed texture in the direction away from that of the adapting stimulus (Experiments 1 and 2). Importantly, the effect is durable across changes in mean orientation, suggesting that the encoding of orientation variance is independent of global first moment orientation statistics (i.e., mean orientation). In Experiment 3 it was shown that the variance-specific aftereffect did not show signs of being encoded in a spatiotopic reference frame, similar to the equivalent aftereffect of adaptation to the first moment orientation statistic (the tilt aftereffect), which is represented in the primary visual cortex and exists only in retinotopic coordinates. Experiment 4 shows that a neuropsychological patient with damage to ventral areas of the cortex but spared intact early areas retains sensitivity to orientation variance. Together these results suggest that orientation variance is encoded directly by the visual system and possibly at an early cortical stage.","DOI":"10.1167/15.4.3","ISSN":"1534-7362","note":"PMID: 26067349","journalAbbreviation":"J Vis","language":"eng","author":[{"family":"Norman","given":"Liam J."},{"family":"Heywood","given":"Charles A."},{"family":"Kentridge","given":"Robert W."}],"issued":{"date-parts":[["2015"]]}}},{"id":3534,"uris":["http://zotero.org/users/2166398/items/6QH4W93I"],"uri":["http://zotero.org/users/2166398/items/6QH4W93I"],"itemData":{"id":3534,"type":"article-journal","title":"Visual discrimination of orientation statistics in crowded and uncrowded arrays","container-title":"Journal of Vision","page":"19-19","volume":"10","issue":"14","source":"jov.arvojournals.org","DOI":"10.1167/10.14.19","ISSN":"1534-7362","journalAbbreviation":"Journal of Vision","language":"en","author":[{"family":"Solomon","given":"Joshua A."}],"issued":{"date-parts":[["2010",12,1]]}}}],"schema":"https://github.com/citation-style-language/schema/raw/master/csl-citation.json"} </w:instrText>
      </w:r>
      <w:r>
        <w:rPr>
          <w:szCs w:val="24"/>
        </w:rPr>
        <w:fldChar w:fldCharType="separate"/>
      </w:r>
      <w:r w:rsidRPr="00C058C0">
        <w:t>(Norman, Heywood, &amp; Kentridge, 2015; Solomon, 2010)</w:t>
      </w:r>
      <w:r>
        <w:rPr>
          <w:szCs w:val="24"/>
        </w:rPr>
        <w:fldChar w:fldCharType="end"/>
      </w:r>
      <w:r w:rsidR="00592C7C">
        <w:rPr>
          <w:szCs w:val="24"/>
        </w:rPr>
        <w:t xml:space="preserve">, but has been studied less compared to the average of sets of stimuli. </w:t>
      </w:r>
    </w:p>
    <w:p w14:paraId="01AE8CD5" w14:textId="631CD4D9" w:rsidR="002B306D" w:rsidRDefault="002B306D" w:rsidP="00FD1AC4">
      <w:r>
        <w:lastRenderedPageBreak/>
        <w:t xml:space="preserve">The vast majority of studies on ensemble perception used explicit measures, inspired by the first seminal study on ensemble perception performed by </w:t>
      </w:r>
      <w:proofErr w:type="spellStart"/>
      <w:r>
        <w:t>Ariely</w:t>
      </w:r>
      <w:proofErr w:type="spellEnd"/>
      <w:r>
        <w:t xml:space="preserve"> </w:t>
      </w:r>
      <w:r>
        <w:fldChar w:fldCharType="begin"/>
      </w:r>
      <w:r>
        <w:instrText xml:space="preserve"> ADDIN ZOTERO_ITEM CSL_CITATION {"citationID":"PO80POXs","properties":{"formattedCitation":"(2001)","plainCitation":"(2001)","noteIndex":0},"citationItems":[{"id":213,"uris":["http://zotero.org/users/2166398/items/WVTBB47W"],"uri":["http://zotero.org/users/2166398/items/WVTBB47W"],"itemData":{"id":213,"type":"article-journal","title":"Seeing sets: representation by statistical properties","container-title":"Psychological Science","page":"157-162","volume":"12","issue":"2","source":"NCBI PubMed","abstract":"Sets of similar objects are common occurrences--a crowd of people, a bunch of bananas, a copse of trees, a shelf of books, a line of cars. Each item in the set may be distinct, highly visible, and discriminable. But when we look away from the set, what information do we have? The current article starts to address this question by introducing the idea of a set representation. This idea was tested using two new paradigms: mean discrimination and member identification. Three experiments using sets of different-sized spots showed that observers know a set's mean quite accurately but know little about the individual items, except their range. Taken together, these results suggest that the visual system represents the overall statistical, and not individual, properties of sets.","ISSN":"0956-7976","note":"PMID: 11340926","shortTitle":"Seeing sets","journalAbbreviation":"Psychol Sci","language":"eng","author":[{"family":"Ariely","given":"D."}],"issued":{"date-parts":[["2001",3]]}},"suppress-author":true}],"schema":"https://github.com/citation-style-language/schema/raw/master/csl-citation.json"} </w:instrText>
      </w:r>
      <w:r>
        <w:fldChar w:fldCharType="separate"/>
      </w:r>
      <w:r w:rsidRPr="00FB546A">
        <w:t>(2001)</w:t>
      </w:r>
      <w:r>
        <w:fldChar w:fldCharType="end"/>
      </w:r>
      <w:r>
        <w:t xml:space="preserve"> with a mean discrimination and member identification paradigm. In the mean discrimination task, participants were asked to explicitly compare the size of a dot with the average size of a previously shown set of dots. In the member identification task, participants are asked to indicate whether a dot was a member of the previously shown set of dots. Better performance on the mean discrimination task and at chance performance on the member identification task is considered evidence for ensemble perception. More recently, Chetverikov and colleagues developed a method to measure ensemble perception in an implicit way </w:t>
      </w:r>
      <w:r>
        <w:fldChar w:fldCharType="begin"/>
      </w:r>
      <w:r>
        <w:instrText xml:space="preserve"> ADDIN ZOTERO_ITEM CSL_CITATION {"citationID":"61QD4ZMs","properties":{"formattedCitation":"(Chetverikov, Hansmann-Roth, Tanr\\uc0\\u305{}kulu, &amp; Kristj\\uc0\\u225{}nsson, 2019)","plainCitation":"(Chetverikov, Hansmann-Roth, Tanrıkulu, &amp; Kristjánsson, 2019)","noteIndex":0},"citationItems":[{"id":3576,"uris":["http://zotero.org/users/2166398/items/FCJ5IFGC"],"uri":["http://zotero.org/users/2166398/items/FCJ5IFGC"],"itemData":{"id":3576,"type":"article-journal","title":"Feature Distribution Learning (FDL): A New Method for Studying Visual Ensembles Perception with Priming of Attention Shifts","page":"1-21","source":"link.springer.com","abstract":"We discuss how priming of attention shifts has in recent studies proved to be a useful method for studying internal representations of visual ensembles. Attentional priming is very powerful in...","DOI":"10.1007/7657_2019_20","shortTitle":"Feature Distribution Learning (FDL)","language":"en","author":[{"family":"Chetverikov","given":"Andrey"},{"family":"Hansmann-Roth","given":"Sabrina"},{"family":"Tanrıkulu","given":"Ömer Dağlar"},{"family":"Kristjánsson","given":"Árni"}],"issued":{"date-parts":[["2019"]]}}}],"schema":"https://github.com/citation-style-language/schema/raw/master/csl-citation.json"} </w:instrText>
      </w:r>
      <w:r>
        <w:fldChar w:fldCharType="separate"/>
      </w:r>
      <w:r w:rsidRPr="002B306D">
        <w:rPr>
          <w:szCs w:val="24"/>
        </w:rPr>
        <w:t>(Chetverikov, Hansmann-Roth, Tanrıkulu, &amp; Kristjánsson, 2019)</w:t>
      </w:r>
      <w:r>
        <w:fldChar w:fldCharType="end"/>
      </w:r>
      <w:r w:rsidR="00FD1AC4">
        <w:t xml:space="preserve"> and found evidence for our visual brain to not only extract and represent the first order statistics such as the average, but all the properties of the distributions including variance, type and skewness. To measure this in an implicit way, they based their paradigm on findings of priming of pop out in odd-one-out visual search tasks. Priming of pop out is a phenomenon that occurs when an odd-one-out target has the same features over different </w:t>
      </w:r>
      <w:r w:rsidR="00592C7C">
        <w:t xml:space="preserve">visual search </w:t>
      </w:r>
      <w:r w:rsidR="00FD1AC4">
        <w:t xml:space="preserve">trials, leading to deceased reaction times. Priming of pop out has also been </w:t>
      </w:r>
      <w:r w:rsidR="00592C7C">
        <w:t>found when distractors have the same features over d</w:t>
      </w:r>
      <w:r w:rsidR="00FD1AC4">
        <w:t>ifferent trials. Making use of these t</w:t>
      </w:r>
      <w:r w:rsidR="00592C7C">
        <w:t>w</w:t>
      </w:r>
      <w:r w:rsidR="00FD1AC4">
        <w:t>o priming effects</w:t>
      </w:r>
      <w:r w:rsidR="00592C7C">
        <w:t>, role reversal effects were inc</w:t>
      </w:r>
      <w:r w:rsidR="00FD1AC4">
        <w:t xml:space="preserve">luded to measure the representations. </w:t>
      </w:r>
    </w:p>
    <w:p w14:paraId="67EF98CF" w14:textId="2D1F323F" w:rsidR="00505E61" w:rsidRDefault="002B306D" w:rsidP="00505E61">
      <w:pPr>
        <w:ind w:firstLine="284"/>
      </w:pPr>
      <w:r w:rsidRPr="00777B0A">
        <w:rPr>
          <w:szCs w:val="24"/>
        </w:rPr>
        <w:t>In the current study, we investigated</w:t>
      </w:r>
      <w:r>
        <w:rPr>
          <w:szCs w:val="24"/>
        </w:rPr>
        <w:t xml:space="preserve"> whether children with autism spectrum disorder (ASD) implicitly extract and exploit </w:t>
      </w:r>
      <w:r w:rsidR="00C9574C">
        <w:rPr>
          <w:szCs w:val="24"/>
        </w:rPr>
        <w:t>the</w:t>
      </w:r>
      <w:r>
        <w:rPr>
          <w:szCs w:val="24"/>
        </w:rPr>
        <w:t xml:space="preserve"> statistical properties</w:t>
      </w:r>
      <w:r w:rsidR="00C9574C">
        <w:rPr>
          <w:szCs w:val="24"/>
        </w:rPr>
        <w:t xml:space="preserve"> of sets of differently oriented lines </w:t>
      </w:r>
      <w:r>
        <w:rPr>
          <w:szCs w:val="24"/>
        </w:rPr>
        <w:t xml:space="preserve">to improve their visual search performance with </w:t>
      </w:r>
      <w:r w:rsidRPr="00777B0A">
        <w:rPr>
          <w:szCs w:val="24"/>
        </w:rPr>
        <w:t xml:space="preserve">the odd-one-out visual search task developed by Chetverikov and colleagues </w:t>
      </w:r>
      <w:r w:rsidRPr="00777B0A">
        <w:rPr>
          <w:szCs w:val="24"/>
        </w:rPr>
        <w:fldChar w:fldCharType="begin"/>
      </w:r>
      <w:r w:rsidR="00C9574C">
        <w:rPr>
          <w:szCs w:val="24"/>
        </w:rPr>
        <w:instrText xml:space="preserve"> ADDIN ZOTERO_ITEM CSL_CITATION {"citationID":"RhwhroO5","properties":{"formattedCitation":"(2016, 2017b, 2017c, 2017a; 2019)","plainCitation":"(2016, 2017b, 2017c, 2017a; 2019)","noteIndex":0},"citationItems":[{"id":657,"uris":["http://zotero.org/users/2166398/items/SLTTPA45"],"uri":["http://zotero.org/users/2166398/items/SLTTPA45"],"itemData":{"id":657,"type":"article-journal","title":"Building ensemble representations: How the shape of preceding distractor distributions affects visual search","container-title":"Cognition","page":"196-210","volume":"153","issue":"Supplement C","source":"ScienceDirect","abstract":"Perception allows us to extract information about regularities in the environment. Observers can quickly determine summary statistics of a group of objects and detect outliers. The existing body of research has, however, not revealed how such ensemble representations develop over time. Moreover, the correspondence between the physical distribution of features in the external world and their potential internal representation as a probability density function (PDF) by the visual system is still unknown. Here, for the first time we demonstrate that such internal PDFs are built during visual search and show how they can be assessed with repetition and role-reversal effects. Using singleton search for an oddly oriented target line among differently oriented distractors (a priming of pop-out paradigm), we test how different properties of previously observed distractor distributions (mean, variability, and shape) influence search times. Our results indicate that observers learn properties of distractor distributions over and above mean and variance; in fact, response times also depend on the shape of the preceding distractor distribution. Response times decrease as a function of target distance from the mean of preceding Gaussian distractor distributions, and the decrease is steeper when preceding distributions have small standard deviations. When preceding distributions are uniform, however, this decrease in response times can be described by a two-piece function corresponding to the uniform distribution PDF. Moreover, following skewed distributions response times function is skewed in accordance with the skew in distributions. Indeed, internal PDFs seem to be specifically tuned to the observed feature distribution.","DOI":"10.1016/j.cognition.2016.04.018","ISSN":"0010-0277","shortTitle":"Building ensemble representations","journalAbbreviation":"Cognition","author":[{"family":"Chetverikov","given":"Andrey"},{"family":"Campana","given":"Gianluca"},{"family":"Kristjánsson","given":"Árni"}],"issued":{"date-parts":[["2016",8,1]]}},"suppress-author":true},{"id":666,"uris":["http://zotero.org/users/2166398/items/PMAH8UL8"],"uri":["http://zotero.org/users/2166398/items/PMAH8UL8"],"itemData":{"id":666,"type":"article-journal","title":"Rapid learning of visual ensembles","container-title":"Journal of Vision","page":"21-21","volume":"17","issue":"2","source":"jov.arvojournals.org","DOI":"10.1167/17.2.21","ISSN":"1534-7362","journalAbbreviation":"Journal of Vision","author":[{"family":"Chetverikov","given":"Andrey"},{"family":"Campana","given":"Gianluca"},{"family":"Kristjánsson","given":"Árni"}],"issued":{"date-parts":[["2017",2,1]]}},"suppress-author":true},{"id":654,"uris":["http://zotero.org/users/2166398/items/KLMLV959"],"uri":["http://zotero.org/users/2166398/items/KLMLV959"],"itemData":{"id":654,"type":"article-journal","title":"Set size manipulations reveal the boundary conditions of perceptual ensemble learning","container-title":"Vision Research","page":"144-156","volume":"140","source":"ScienceDirect","abstract":"Recent evidence suggests that observers can grasp patterns of feature variations in the environment with surprising efficiency. During visual search tasks where all distractors are randomly drawn from a certain distribution rather than all being homogeneous, observers are capable of learning highly complex statistical properties of distractor sets. After only a few trials (learning phase), the statistical properties of distributions - mean, variance and crucially, shape - can be learned, and these representations affect search during a subsequent test phase (Chetverikov, Campana, &amp;amp; Kristjánsson, 2016). To assess the limits of such distribution learning, we varied the information available to observers about the underlying distractor distributions by manipulating set size during the learning phase in two experiments. We found that robust distribution learning only occurred for large set sizes. We also used set size to assess whether the learning of distribution properties makes search more efficient. The results reveal how a certain minimum of information is required for learning to occur, thereby delineating the boundary conditions of learning of statistical variation in the environment. However, the benefits of distribution learning for search efficiency remain unclear.","DOI":"10.1016/j.visres.2017.08.003","ISSN":"0042-6989","journalAbbreviation":"Vision Research","author":[{"family":"Chetverikov","given":"Andrey"},{"family":"Campana","given":"Gianluca"},{"family":"Kristjánsson","given":"Árni"}],"issued":{"date-parts":[["2017",11]]}},"suppress-author":true},{"id":656,"uris":["http://zotero.org/users/2166398/items/TFDAHD2M"],"uri":["http://zotero.org/users/2166398/items/TFDAHD2M"],"itemData":{"id":656,"type":"chapter","title":"Learning features in a complex and changing environment: A distribution-based framework for visual attention and vision in general","container-title":"Progress in Brain Research","source":"ResearchGate","abstract":"What are the building blocks of our visual representations? Whatever we look at, the things we see will have some feature variability: even snow is not purely white but has a range of shades of white. However, in most studies investigating visual perception, homogeneous displays with all stimuli having a very limited range of features have been used. In contrast, recent studies using heterogeneous displays have shown that our perceptual system encodes surprisingly detailed information about stimuli, representing parameters such as the mean, variance, and most importantly the probability density functions of feature distributions. Learning the parameters of the distributions takes time as distribution representations are continuously updated with incoming information. However, the mechanisms guiding this process are not yet known. We will review current knowledge about the sampling and updating of representations of feature distributions in heterogeneous displays and will present new findings providing further insights into this process. Overall, the results show that representations of distributions can be remarkably detailed and shed light on how the information provided affects the learning of feature distributions. Observers' ability to quickly encode the probability density function of distributions in the environment may potentially provide novel interpretations of a number of well-known phenomena in visual perception.","note":"DOI: 10.1016/bs.pbr.2017.07.001","shortTitle":"Learning features in a complex and changing environment","author":[{"family":"Chetverikov","given":"Andrey"},{"family":"Campana","given":"Gianluca"},{"family":"Kristjánsson","given":"Árni"}],"issued":{"date-parts":[["2017",1,1]]}},"suppress-author":true},{"id":3576,"uris":["http://zotero.org/users/2166398/items/FCJ5IFGC"],"uri":["http://zotero.org/users/2166398/items/FCJ5IFGC"],"itemData":{"id":3576,"type":"article-journal","title":"Feature Distribution Learning (FDL): A New Method for Studying Visual Ensembles Perception with Priming of Attention Shifts","page":"1-21","source":"link.springer.com","abstract":"We discuss how priming of attention shifts has in recent studies proved to be a useful method for studying internal representations of visual ensembles. Attentional priming is very powerful in...","DOI":"10.1007/7657_2019_20","shortTitle":"Feature Distribution Learning (FDL)","language":"en","author":[{"family":"Chetverikov","given":"Andrey"},{"family":"Hansmann-Roth","given":"Sabrina"},{"family":"Tanrıkulu","given":"Ömer Dağlar"},{"family":"Kristjánsson","given":"Árni"}],"issued":{"date-parts":[["2019"]]}},"suppress-author":true}],"schema":"https://github.com/citation-style-language/schema/raw/master/csl-citation.json"} </w:instrText>
      </w:r>
      <w:r w:rsidRPr="00777B0A">
        <w:rPr>
          <w:szCs w:val="24"/>
        </w:rPr>
        <w:fldChar w:fldCharType="separate"/>
      </w:r>
      <w:r w:rsidR="00C9574C" w:rsidRPr="00C9574C">
        <w:t>(2016, 2017b, 2017c, 2017a; 2019)</w:t>
      </w:r>
      <w:r w:rsidRPr="00777B0A">
        <w:rPr>
          <w:szCs w:val="24"/>
        </w:rPr>
        <w:fldChar w:fldCharType="end"/>
      </w:r>
      <w:r w:rsidRPr="00777B0A">
        <w:rPr>
          <w:szCs w:val="24"/>
        </w:rPr>
        <w:t xml:space="preserve">. </w:t>
      </w:r>
      <w:r w:rsidRPr="00F23FE8">
        <w:t>Atypical sensory processing has long been considered as an associated characteristic of autism spectrum disorder (ASD), but is estimated to occur in approximately 95% of children with ASD</w:t>
      </w:r>
      <w:r>
        <w:t xml:space="preserve"> </w:t>
      </w:r>
      <w:r w:rsidRPr="00F23FE8">
        <w:fldChar w:fldCharType="begin"/>
      </w:r>
      <w:r>
        <w:instrText xml:space="preserve"> ADDIN ZOTERO_ITEM CSL_CITATION {"citationID":"ZMOqMf3T","properties":{"formattedCitation":"(Tomchek &amp; Dunn, 2007)","plainCitation":"(Tomchek &amp; Dunn, 2007)","noteIndex":0},"citationItems":[{"id":547,"uris":["http://zotero.org/users/2166398/items/AFUMGE9X"],"uri":["http://zotero.org/users/2166398/items/AFUMGE9X"],"itemData":{"id":547,"type":"article-journal","title":"Sensory Processing in Children With and Without Autism: A Comparative Study Using the Short Sensory Profile","container-title":"The American Journal of Occupational Therapy; Bethesda","page":"190-200","volume":"61","issue":"2","source":"ProQuest","ISSN":"02729490","shortTitle":"Sensory Processing in Children With and Without Autism","language":"English","author":[{"family":"Tomchek","given":"Scott D."},{"family":"Dunn","given":"Winnie"}],"issued":{"date-parts":[["2007",4]]}}}],"schema":"https://github.com/citation-style-language/schema/raw/master/csl-citation.json"} </w:instrText>
      </w:r>
      <w:r w:rsidRPr="00F23FE8">
        <w:fldChar w:fldCharType="separate"/>
      </w:r>
      <w:r w:rsidRPr="001313FF">
        <w:t>(Tomchek &amp; Dunn, 2007)</w:t>
      </w:r>
      <w:r w:rsidRPr="00F23FE8">
        <w:fldChar w:fldCharType="end"/>
      </w:r>
      <w:r w:rsidRPr="00F23FE8">
        <w:t xml:space="preserve"> and is currently included as a diagnostic sub-criterion in the DSM-5</w:t>
      </w:r>
      <w:r>
        <w:t xml:space="preserve"> </w:t>
      </w:r>
      <w:r w:rsidRPr="00F23FE8">
        <w:fldChar w:fldCharType="begin"/>
      </w:r>
      <w:r>
        <w:instrText xml:space="preserve"> ADDIN ZOTERO_ITEM CSL_CITATION {"citationID":"a1o8j6mdsn9","properties":{"formattedCitation":"(American Psychiatric Association, 2013)","plainCitation":"(American Psychiatric Association, 2013)","noteIndex":0},"citationItems":[{"id":148,"uris":["http://zotero.org/users/2166398/items/3C3UNVGF"],"uri":["http://zotero.org/users/2166398/items/3C3UNVGF"],"itemData":{"id":148,"type":"book","title":"Diagnostic and Statistical Manual of Mental Disorders (5th ed.)","collection-title":"DSM Library","publisher":"American Psychiatric Association","publisher-place":"Washington, DC","number-of-pages":"-1","source":"dsm.psychiatryonline.org (Atypon)","event-place":"Washington, DC","URL":"http://dsm.psychiatryonline.org/doi/book/10.1176/appi.books.9780890425596","ISBN":"0-89042-555-8","author":[{"literal":"American Psychiatric Association"}],"issued":{"date-parts":[["2013",5,22]]},"accessed":{"date-parts":[["2015",3,16]]}}}],"schema":"https://github.com/citation-style-language/schema/raw/master/csl-citation.json"} </w:instrText>
      </w:r>
      <w:r w:rsidRPr="00F23FE8">
        <w:fldChar w:fldCharType="separate"/>
      </w:r>
      <w:r w:rsidRPr="001313FF">
        <w:t>(American Psychiatric Association, 2013)</w:t>
      </w:r>
      <w:r w:rsidRPr="00F23FE8">
        <w:fldChar w:fldCharType="end"/>
      </w:r>
      <w:r w:rsidRPr="00F23FE8">
        <w:t xml:space="preserve">. </w:t>
      </w:r>
      <w:r>
        <w:t>These sensory symptoms include</w:t>
      </w:r>
      <w:r w:rsidRPr="00F23FE8">
        <w:t xml:space="preserve"> hyper- or hyposensitivity to sensory input or unusual interests in the sensory aspects of the environment</w:t>
      </w:r>
      <w:r>
        <w:t xml:space="preserve">. They are reported for all different modalities, with differences in visual perception being the most studied modality. </w:t>
      </w:r>
      <w:r w:rsidRPr="00F23FE8">
        <w:t xml:space="preserve">Two main theoretical accounts have been proposed to explain the differences in visual perception in individuals with ASD. The weak central coherence (WCC) </w:t>
      </w:r>
      <w:r>
        <w:t>account</w:t>
      </w:r>
      <w:r w:rsidRPr="00F23FE8">
        <w:t xml:space="preserve"> emphasized the inability to extract “the global picture”</w:t>
      </w:r>
      <w:r>
        <w:t xml:space="preserve"> in persons with ASD</w:t>
      </w:r>
      <w:r w:rsidRPr="00F23FE8">
        <w:t xml:space="preserve">, with more recent versions </w:t>
      </w:r>
      <w:r w:rsidRPr="00F23FE8">
        <w:lastRenderedPageBreak/>
        <w:t>of WCC describing a preference for a more locally oriented processing style instead of an inability. In contrast, E</w:t>
      </w:r>
      <w:r>
        <w:t>nhanced Perceptual F</w:t>
      </w:r>
      <w:r w:rsidRPr="00F23FE8">
        <w:t>unctioning (EPF) emphas</w:t>
      </w:r>
      <w:r>
        <w:t xml:space="preserve">ized </w:t>
      </w:r>
      <w:r w:rsidRPr="00F23FE8">
        <w:t xml:space="preserve">superior local processing in individuals with ASD. Empirical studies that tried to disentangle these two frameworks </w:t>
      </w:r>
      <w:r>
        <w:t>yielded mixed results and have</w:t>
      </w:r>
      <w:r w:rsidRPr="00F23FE8">
        <w:t xml:space="preserve"> led</w:t>
      </w:r>
      <w:r>
        <w:t xml:space="preserve"> to a change in the view o</w:t>
      </w:r>
      <w:r w:rsidRPr="00F23FE8">
        <w:t>n perceptual atypicalities in ASD</w:t>
      </w:r>
      <w:r>
        <w:t xml:space="preserve"> </w:t>
      </w:r>
      <w:r>
        <w:fldChar w:fldCharType="begin"/>
      </w:r>
      <w:r>
        <w:instrText xml:space="preserve"> ADDIN ZOTERO_ITEM CSL_CITATION {"citationID":"VdCVxSTp","properties":{"formattedCitation":"(Evers, Van der Hallen, Noens, &amp; Wagemans, 2018)","plainCitation":"(Evers, Van der Hallen, Noens, &amp; Wagemans, 2018)","noteIndex":0},"citationItems":[{"id":523,"uris":["http://zotero.org/users/2166398/items/GMG9K53L"],"uri":["http://zotero.org/users/2166398/items/GMG9K53L"],"itemData":{"id":523,"type":"article-journal","title":"Perceptual Organization in Individuals With Autism Spectrum Disorder","container-title":"Child Development Perspectives","volume":"0","issue":"0","source":"onlinelibrary.wiley.com (Atypon)","abstract":"Abstract Autism spectrum disorder (ASD) is typically associated with problems in social communication and interaction, combined with restrictive and repetitive interests, behaviors, and activities. In addition, individuals with ASD often experience sensory abnormalities and have difficulties with perceptual organization, which can affect other aspects of information processing, such as attention, and perception of faces and motion. Researchers have studied atypical perceptual organization in individuals with ASD over the past decades, particularly in visual perception, finding both a reduced tendency to integrate information into meaningful wholes and a stronger focus on details in individuals with autism. In this article, we review empirical findings and describe briefly two influential theoretical accounts (weak central coherence and enhanced perceptual functioning theory), as well as more recent theoretical frameworks that emphasize the imbalance between local and global processing, or anomalies at the level of the brain as an engine of prediction.","URL":"https://onlinelibrary.wiley.com/doi/full/10.1111/cdep.12280","DOI":"10.1111/cdep.12280","ISSN":"1750-8592","journalAbbreviation":"Child Development Perspectives","author":[{"family":"Evers","given":"Kris"},{"family":"Van der Hallen","given":"Ruth"},{"family":"Noens","given":"Ilse"},{"family":"Wagemans","given":"Johan"}],"issued":{"date-parts":[["2018",2,2]]},"accessed":{"date-parts":[["2018",3,26]]}}}],"schema":"https://github.com/citation-style-language/schema/raw/master/csl-citation.json"} </w:instrText>
      </w:r>
      <w:r>
        <w:fldChar w:fldCharType="separate"/>
      </w:r>
      <w:r w:rsidRPr="004E5376">
        <w:t>(Evers, Van der Hallen, Noens, &amp; Wagemans, 2018)</w:t>
      </w:r>
      <w:r>
        <w:fldChar w:fldCharType="end"/>
      </w:r>
      <w:r w:rsidRPr="00F23FE8">
        <w:t xml:space="preserve">. Scholars have moved away from describing perception in ASD as an impairment towards describing it as a difference in processing style, with an increased preference for local processing and a decreased preference for global processing in individuals with ASD. </w:t>
      </w:r>
      <w:r w:rsidR="00505E61">
        <w:t xml:space="preserve">What comes along with this updated view on perception in ASD is the need for implicit measures of local versus global processing. Recently, theories based on the Predictive Processing framework have proposed an atypical processing style to be at the base of the spectrum of symptoms present in ASD. These </w:t>
      </w:r>
      <w:r w:rsidR="006855A4">
        <w:t>theories</w:t>
      </w:r>
      <w:r w:rsidR="00592C7C">
        <w:t xml:space="preserve"> propose </w:t>
      </w:r>
      <w:r w:rsidR="00505E61">
        <w:t xml:space="preserve">individuals with ASD to show differences in the way they implicitly predict incoming sensory information based on previously learned associations and statistical regularities. Some researchers hypothesize individuals with ASD to have difficulties with making predictions, or with the flexible updating of predictions or with inference of the stability of the environment. </w:t>
      </w:r>
    </w:p>
    <w:p w14:paraId="203AEF88" w14:textId="365A75FF" w:rsidR="00505E61" w:rsidRPr="00505E61" w:rsidRDefault="002B306D" w:rsidP="00505E61">
      <w:pPr>
        <w:ind w:firstLine="284"/>
      </w:pPr>
      <w:r w:rsidRPr="00D62B66">
        <w:rPr>
          <w:lang w:val="en-GB"/>
        </w:rPr>
        <w:t>Previous research on ensemble percepti</w:t>
      </w:r>
      <w:r w:rsidR="00C9574C">
        <w:rPr>
          <w:lang w:val="en-GB"/>
        </w:rPr>
        <w:t>on in ASD yielde</w:t>
      </w:r>
      <w:r w:rsidR="00505E61">
        <w:rPr>
          <w:lang w:val="en-GB"/>
        </w:rPr>
        <w:t>d mixed results</w:t>
      </w:r>
      <w:r w:rsidR="00C9574C">
        <w:rPr>
          <w:lang w:val="en-GB"/>
        </w:rPr>
        <w:t>.</w:t>
      </w:r>
      <w:r w:rsidRPr="00D62B66">
        <w:rPr>
          <w:lang w:val="en-GB"/>
        </w:rPr>
        <w:t xml:space="preserve"> </w:t>
      </w:r>
      <w:r>
        <w:rPr>
          <w:lang w:val="en-GB"/>
        </w:rPr>
        <w:t xml:space="preserve">Two studies found evidence for children </w:t>
      </w:r>
      <w:r>
        <w:rPr>
          <w:lang w:val="en-GB"/>
        </w:rPr>
        <w:fldChar w:fldCharType="begin"/>
      </w:r>
      <w:r>
        <w:rPr>
          <w:lang w:val="en-GB"/>
        </w:rPr>
        <w:instrText xml:space="preserve"> ADDIN ZOTERO_ITEM CSL_CITATION {"citationID":"uiauVlCU","properties":{"formattedCitation":"(Van der Hallen, Lemmens, Steyaert, Noens, &amp; Wagemans, 2017)","plainCitation":"(Van der Hallen, Lemmens, Steyaert, Noens, &amp; Wagemans, 2017)","noteIndex":0},"citationItems":[{"id":368,"uris":["http://zotero.org/users/2166398/items/UAFUWZ67"],"uri":["http://zotero.org/users/2166398/items/UAFUWZ67"],"itemData":{"id":368,"type":"article-journal","title":"Ensemble perception in autism spectrum disorder: Member-identification versus mean-discrimination","container-title":"Autism Research: Official Journal of the International Society for Autism Research","source":"PubMed","abstract":"To efficiently represent the outside world our brain compresses sets of similar items into a summarized representation, a phenomenon known as ensemble perception. While most studies on ensemble perception investigate this perceptual mechanism in typically developing (TD) adults, more recently, researchers studying perceptual organization in individuals with autism spectrum disorder (ASD) have turned their attention toward ensemble perception. The current study is the first to investigate the use of ensemble perception for size in children with and without ASD (N = 42, 8-16 years). We administered a pair of tasks pioneered by Ariely [2001] evaluating both member-identification and mean-discrimination. In addition, we varied the distribution types of our sets to allow a more detailed evaluation of task performance. Results show that, overall, both groups performed similarly in the member-identification task, a test of \"local perception,\" and similarly in the mean identification task, a test of \"gist perception.\" However, in both tasks performance of the TD group was affected more strongly by the degree of stimulus variability in the set, than performance of the ASD group. These findings indicate that both TD children and children with ASD use ensemble statistics to represent a set of similar items, illustrating the fundamental nature of ensemble coding in visual perception. Differences in sensitivity to stimulus variability between both groups are discussed in relation to recent theories of information processing in ASD (e.g., increased sampling, decreased priors, increased precision). Autism Res 2017. © 2017 International Society for Autism Research, Wiley Periodicals, Inc.","DOI":"10.1002/aur.1767","ISSN":"1939-3806","note":"PMID: 28266801","shortTitle":"Ensemble perception in autism spectrum disorder","journalAbbreviation":"Autism Res","language":"eng","author":[{"family":"Van der Hallen","given":"Ruth"},{"family":"Lemmens","given":"Lisa"},{"family":"Steyaert","given":"Jean"},{"family":"Noens","given":"Ilse"},{"family":"Wagemans","given":"Johan"}],"issued":{"date-parts":[["2017",3,7]]}}}],"schema":"https://github.com/citation-style-language/schema/raw/master/csl-citation.json"} </w:instrText>
      </w:r>
      <w:r>
        <w:rPr>
          <w:lang w:val="en-GB"/>
        </w:rPr>
        <w:fldChar w:fldCharType="separate"/>
      </w:r>
      <w:r w:rsidRPr="00CB7E6D">
        <w:t>(Van der Hallen, Lemmens, Steyaert, Noens, &amp; Wagemans, 2017)</w:t>
      </w:r>
      <w:r>
        <w:rPr>
          <w:lang w:val="en-GB"/>
        </w:rPr>
        <w:fldChar w:fldCharType="end"/>
      </w:r>
      <w:r>
        <w:rPr>
          <w:lang w:val="en-GB"/>
        </w:rPr>
        <w:t xml:space="preserve"> and adults </w:t>
      </w:r>
      <w:r>
        <w:rPr>
          <w:lang w:val="en-GB"/>
        </w:rPr>
        <w:fldChar w:fldCharType="begin"/>
      </w:r>
      <w:r>
        <w:rPr>
          <w:lang w:val="en-GB"/>
        </w:rPr>
        <w:instrText xml:space="preserve"> ADDIN ZOTERO_ITEM CSL_CITATION {"citationID":"6PKDYQ8j","properties":{"formattedCitation":"(Corbett, Venuti, &amp; Melcher, 2016)","plainCitation":"(Corbett, Venuti, &amp; Melcher, 2016)","noteIndex":0},"citationItems":[{"id":694,"uris":["http://zotero.org/users/2166398/items/SI6D4MNU"],"uri":["http://zotero.org/users/2166398/items/SI6D4MNU"],"itemData":{"id":694,"type":"article-journal","title":"Perceptual Averaging in Individuals with Autism Spectrum Disorder","container-title":"Frontiers in Psychology","volume":"7","source":"PubMed Central","abstract":"There is mounting evidence that observers rely on statistical summaries of visual information to maintain stable and coherent perception. Sensitivity to the mean (or other prototypical value) of a visual feature (e.g., mean size) appears to be a pervasive process in human visual perception. Previous studies in individuals diagnosed with Autism Spectrum Disorder (ASD) have uncovered characteristic patterns of visual processing that suggest they may rely more on enhanced local representations of individual objects instead of computing such perceptual averages. To further explore the fundamental nature of abstract statistical representation in visual perception, we investigated perceptual averaging of mean size in a group of 12 high-functioning individuals diagnosed with ASD using simplified versions of two identification and adaptation tasks that elicited characteristic perceptual averaging effects in a control group of neurotypical participants. In Experiment 1, participants performed with above chance accuracy in recalling the mean size of a set of circles (mean task) despite poor accuracy in recalling individual circle sizes (member task). In Experiment 2, their judgments of single circle size were biased by mean size adaptation. Overall, these results suggest that individuals with ASD perceptually average information about sets of objects in the surrounding environment. Our results underscore the fundamental nature of perceptual averaging in vision, and further our understanding of how autistic individuals make sense of the external environment.","URL":"https://www.ncbi.nlm.nih.gov/pmc/articles/PMC5097930/","DOI":"10.3389/fpsyg.2016.01735","ISSN":"1664-1078","note":"PMID: 27872602\nPMCID: PMC5097930","journalAbbreviation":"Front Psychol","author":[{"family":"Corbett","given":"Jennifer E."},{"family":"Venuti","given":"Paola"},{"family":"Melcher","given":"David"}],"issued":{"date-parts":[["2016",11,7]]},"accessed":{"date-parts":[["2017",10,26]]}}}],"schema":"https://github.com/citation-style-language/schema/raw/master/csl-citation.json"} </w:instrText>
      </w:r>
      <w:r>
        <w:rPr>
          <w:lang w:val="en-GB"/>
        </w:rPr>
        <w:fldChar w:fldCharType="separate"/>
      </w:r>
      <w:r w:rsidRPr="00E870DE">
        <w:t>(Corbett, Venuti, &amp; Melcher, 2016)</w:t>
      </w:r>
      <w:r>
        <w:rPr>
          <w:lang w:val="en-GB"/>
        </w:rPr>
        <w:fldChar w:fldCharType="end"/>
      </w:r>
      <w:r>
        <w:rPr>
          <w:lang w:val="en-GB"/>
        </w:rPr>
        <w:t xml:space="preserve"> to be able to represent sets of dots by its mean size. In the study with children</w:t>
      </w:r>
      <w:r w:rsidR="00C9574C">
        <w:rPr>
          <w:lang w:val="en-GB"/>
        </w:rPr>
        <w:t xml:space="preserve"> </w:t>
      </w:r>
      <w:r w:rsidR="00C9574C">
        <w:rPr>
          <w:lang w:val="en-GB"/>
        </w:rPr>
        <w:fldChar w:fldCharType="begin"/>
      </w:r>
      <w:r w:rsidR="00C9574C">
        <w:rPr>
          <w:lang w:val="en-GB"/>
        </w:rPr>
        <w:instrText xml:space="preserve"> ADDIN ZOTERO_ITEM CSL_CITATION {"citationID":"fHxSQDjS","properties":{"formattedCitation":"(Van der Hallen et al., 2017)","plainCitation":"(Van der Hallen et al., 2017)","noteIndex":0},"citationItems":[{"id":368,"uris":["http://zotero.org/users/2166398/items/UAFUWZ67"],"uri":["http://zotero.org/users/2166398/items/UAFUWZ67"],"itemData":{"id":368,"type":"article-journal","title":"Ensemble perception in autism spectrum disorder: Member-identification versus mean-discrimination","container-title":"Autism Research: Official Journal of the International Society for Autism Research","source":"PubMed","abstract":"To efficiently represent the outside world our brain compresses sets of similar items into a summarized representation, a phenomenon known as ensemble perception. While most studies on ensemble perception investigate this perceptual mechanism in typically developing (TD) adults, more recently, researchers studying perceptual organization in individuals with autism spectrum disorder (ASD) have turned their attention toward ensemble perception. The current study is the first to investigate the use of ensemble perception for size in children with and without ASD (N = 42, 8-16 years). We administered a pair of tasks pioneered by Ariely [2001] evaluating both member-identification and mean-discrimination. In addition, we varied the distribution types of our sets to allow a more detailed evaluation of task performance. Results show that, overall, both groups performed similarly in the member-identification task, a test of \"local perception,\" and similarly in the mean identification task, a test of \"gist perception.\" However, in both tasks performance of the TD group was affected more strongly by the degree of stimulus variability in the set, than performance of the ASD group. These findings indicate that both TD children and children with ASD use ensemble statistics to represent a set of similar items, illustrating the fundamental nature of ensemble coding in visual perception. Differences in sensitivity to stimulus variability between both groups are discussed in relation to recent theories of information processing in ASD (e.g., increased sampling, decreased priors, increased precision). Autism Res 2017. © 2017 International Society for Autism Research, Wiley Periodicals, Inc.","DOI":"10.1002/aur.1767","ISSN":"1939-3806","note":"PMID: 28266801","shortTitle":"Ensemble perception in autism spectrum disorder","journalAbbreviation":"Autism Res","language":"eng","author":[{"family":"Van der Hallen","given":"Ruth"},{"family":"Lemmens","given":"Lisa"},{"family":"Steyaert","given":"Jean"},{"family":"Noens","given":"Ilse"},{"family":"Wagemans","given":"Johan"}],"issued":{"date-parts":[["2017",3,7]]}}}],"schema":"https://github.com/citation-style-language/schema/raw/master/csl-citation.json"} </w:instrText>
      </w:r>
      <w:r w:rsidR="00C9574C">
        <w:rPr>
          <w:lang w:val="en-GB"/>
        </w:rPr>
        <w:fldChar w:fldCharType="separate"/>
      </w:r>
      <w:r w:rsidR="00C9574C" w:rsidRPr="00C9574C">
        <w:t>(Van der Hallen et al., 2017)</w:t>
      </w:r>
      <w:r w:rsidR="00C9574C">
        <w:rPr>
          <w:lang w:val="en-GB"/>
        </w:rPr>
        <w:fldChar w:fldCharType="end"/>
      </w:r>
      <w:r>
        <w:rPr>
          <w:lang w:val="en-GB"/>
        </w:rPr>
        <w:t xml:space="preserve">, the children with ASD even outperformed the TD children when the sets of dots were characterized by a higher variability in terms of range (difference between smallest and largest dot) and in terms of heterogeneity (number of different sizes within a set). Explained by weighting all different items as high, which is helpful in this task, but not in other tasks. Here in this study it would not be helpful or would it be helpful?  Another study by </w:t>
      </w:r>
      <w:r w:rsidRPr="008B42A6">
        <w:rPr>
          <w:lang w:val="en-GB"/>
        </w:rPr>
        <w:t xml:space="preserve">Maule, </w:t>
      </w:r>
      <w:proofErr w:type="spellStart"/>
      <w:r w:rsidRPr="008B42A6">
        <w:rPr>
          <w:lang w:val="en-GB"/>
        </w:rPr>
        <w:t>Stanworth</w:t>
      </w:r>
      <w:proofErr w:type="spellEnd"/>
      <w:r w:rsidRPr="008B42A6">
        <w:rPr>
          <w:lang w:val="en-GB"/>
        </w:rPr>
        <w:t xml:space="preserve">, </w:t>
      </w:r>
      <w:proofErr w:type="spellStart"/>
      <w:r w:rsidRPr="008B42A6">
        <w:rPr>
          <w:lang w:val="en-GB"/>
        </w:rPr>
        <w:t>Pellicano</w:t>
      </w:r>
      <w:proofErr w:type="spellEnd"/>
      <w:r w:rsidRPr="008B42A6">
        <w:rPr>
          <w:lang w:val="en-GB"/>
        </w:rPr>
        <w:t>, &amp; Franklin</w:t>
      </w:r>
      <w:r>
        <w:rPr>
          <w:lang w:val="en-GB"/>
        </w:rPr>
        <w:t xml:space="preserve"> </w:t>
      </w:r>
      <w:r>
        <w:rPr>
          <w:lang w:val="en-GB"/>
        </w:rPr>
        <w:fldChar w:fldCharType="begin"/>
      </w:r>
      <w:r>
        <w:rPr>
          <w:lang w:val="en-GB"/>
        </w:rPr>
        <w:instrText xml:space="preserve"> ADDIN ZOTERO_ITEM CSL_CITATION {"citationID":"pAc9Alka","properties":{"formattedCitation":"(2017)","plainCitation":"(2017)","noteIndex":0},"citationItems":[{"id":715,"uris":["http://zotero.org/users/2166398/items/X5R49ERM"],"uri":["http://zotero.org/users/2166398/items/X5R49ERM"],"itemData":{"id":715,"type":"article-journal","title":"Ensemble perception of color in autistic adults","container-title":"Autism Research","page":"839-851","volume":"10","issue":"5","source":"PubMed Central","abstract":"Dominant accounts of visual processing in autism posit that autistic individuals have an enhanced access to details of scenes [e.g., weak central coherence] which is reflected in a general bias toward local processing. Furthermore, the attenuated priors account of autism predicts that the updating and use of summary representations is reduced in autism. Ensemble perception describes the extraction of global summary statistics of a visual feature from a heterogeneous set (e.g., of faces, sizes, colors), often in the absence of local item representation. The present study investigated ensemble perception in autistic adults using a rapidly presented (500 msec) ensemble of four, eight, or sixteen elements representing four different colors. We predicted that autistic individuals would be less accurate when averaging the ensembles, but more accurate in recognizing individual ensemble colors. The results were consistent with the predictions. Averaging was impaired in autism, but only when ensembles contained four elements. Ensembles of eight or sixteen elements were averaged equally accurately across groups. The autistic group also showed a corresponding advantage in rejecting colors that were not originally seen in the ensemble. The results demonstrate the local processing bias in autism, but also suggest that the global perceptual averaging mechanism may be compromised under some conditions. The theoretical implications of the findings and future avenues for research on summary statistics in autism are discussed. Autism Res 2017, 10: 839–851. © 2016 The Authors Autism Research published by Wiley Periodicals, Inc. on behalf of International Society for Autism Research","DOI":"10.1002/aur.1725","ISSN":"1939-3792","note":"PMID: 27874263\nPMCID: PMC5484362","journalAbbreviation":"Autism Res","author":[{"family":"Maule","given":"John"},{"family":"Stanworth","given":"Kirstie"},{"family":"Pellicano","given":"Elizabeth"},{"family":"Franklin","given":"Anna"}],"issued":{"date-parts":[["2017",5]]}},"suppress-author":true}],"schema":"https://github.com/citation-style-language/schema/raw/master/csl-citation.json"} </w:instrText>
      </w:r>
      <w:r>
        <w:rPr>
          <w:lang w:val="en-GB"/>
        </w:rPr>
        <w:fldChar w:fldCharType="separate"/>
      </w:r>
      <w:r w:rsidRPr="00B85B10">
        <w:rPr>
          <w:lang w:val="en-GB"/>
        </w:rPr>
        <w:t>(2017)</w:t>
      </w:r>
      <w:r>
        <w:rPr>
          <w:lang w:val="en-GB"/>
        </w:rPr>
        <w:fldChar w:fldCharType="end"/>
      </w:r>
      <w:r>
        <w:rPr>
          <w:lang w:val="en-GB"/>
        </w:rPr>
        <w:t xml:space="preserve"> found evidence for difficulties in ensemble perception of colour of sets of similarly coloured circles when the sets consisted of four dots. However, performance of adults with ASD was the same as NT adults when sets comprised eight to sixteen dots.</w:t>
      </w:r>
      <w:r w:rsidRPr="007B67F1">
        <w:t xml:space="preserve"> </w:t>
      </w:r>
      <w:r w:rsidRPr="007B67F1">
        <w:rPr>
          <w:lang w:val="en-GB"/>
        </w:rPr>
        <w:t xml:space="preserve">Manning, </w:t>
      </w:r>
      <w:proofErr w:type="spellStart"/>
      <w:r w:rsidRPr="007B67F1">
        <w:rPr>
          <w:lang w:val="en-GB"/>
        </w:rPr>
        <w:t>Tibber</w:t>
      </w:r>
      <w:proofErr w:type="spellEnd"/>
      <w:r w:rsidRPr="007B67F1">
        <w:rPr>
          <w:lang w:val="en-GB"/>
        </w:rPr>
        <w:t xml:space="preserve">, </w:t>
      </w:r>
      <w:proofErr w:type="spellStart"/>
      <w:r w:rsidRPr="007B67F1">
        <w:rPr>
          <w:lang w:val="en-GB"/>
        </w:rPr>
        <w:t>Charman</w:t>
      </w:r>
      <w:proofErr w:type="spellEnd"/>
      <w:r w:rsidRPr="007B67F1">
        <w:rPr>
          <w:lang w:val="en-GB"/>
        </w:rPr>
        <w:t xml:space="preserve">, Dakin, &amp; </w:t>
      </w:r>
      <w:proofErr w:type="spellStart"/>
      <w:r w:rsidRPr="007B67F1">
        <w:rPr>
          <w:lang w:val="en-GB"/>
        </w:rPr>
        <w:t>Pellicano</w:t>
      </w:r>
      <w:proofErr w:type="spellEnd"/>
      <w:r>
        <w:rPr>
          <w:lang w:val="en-GB"/>
        </w:rPr>
        <w:t xml:space="preserve"> </w:t>
      </w:r>
      <w:r>
        <w:rPr>
          <w:lang w:val="en-GB"/>
        </w:rPr>
        <w:fldChar w:fldCharType="begin"/>
      </w:r>
      <w:r>
        <w:rPr>
          <w:lang w:val="en-GB"/>
        </w:rPr>
        <w:instrText xml:space="preserve"> ADDIN ZOTERO_ITEM CSL_CITATION {"citationID":"z23KWCon","properties":{"formattedCitation":"(2015)","plainCitation":"(2015)","noteIndex":0},"citationItems":[{"id":729,"uris":["http://zotero.org/users/2166398/items/IFH543RI"],"uri":["http://zotero.org/users/2166398/items/IFH543RI"],"itemData":{"id":729,"type":"article-journal","title":"Enhanced Integration of Motion Information in Children With Autism","container-title":"Journal of Neuroscience","page":"6979-6986","volume":"35","issue":"18","source":"www.jneurosci.org","abstract":"To judge the overall direction of a shoal of fish or a crowd of people, observers must integrate motion signals across space and time. The limits on our ability to pool motion have largely been established using the motion coherence paradigm, in which observers report the direction of coherently moving dots amid randomly moving noise dots. Poor performance by autistic individuals on this task has widely been interpreted as evidence of disrupted integrative processes. Critically, however, motion coherence thresholds are not necessarily limited only by pooling. They could also be limited by imprecision in estimating the direction of individual elements or by difficulties segregating signal from noise. Here, 33 children with autism 6–13 years of age and 33 age- and ability-matched typical children performed a more robust task reporting mean dot direction both in the presence and the absence of directional variability alongside a standard motion coherence task. Children with autism were just as sensitive to directional differences as typical children when all elements moved in the same direction (no variability). However, remarkably, children with autism were more sensitive to the average direction in the presence of directional variability, providing the first evidence of enhanced motion integration in autism. Despite this improved averaging ability, children with autism performed comparably to typical children in the motion coherence task, suggesting that their motion coherence thresholds may be limited by reduced segregation of signal from noise. Although potentially advantageous under some conditions, increased integration may lead to feelings of “sensory overload” in children with autism.","DOI":"10.1523/JNEUROSCI.4645-14.2015","ISSN":"0270-6474, 1529-2401","note":"PMID: 25948250","journalAbbreviation":"J. Neurosci.","language":"en","author":[{"family":"Manning","given":"Catherine"},{"family":"Tibber","given":"Marc S."},{"family":"Charman","given":"Tony"},{"family":"Dakin","given":"Steven C."},{"family":"Pellicano","given":"Elizabeth"}],"issued":{"date-parts":[["2015",5,6]]}},"suppress-author":true}],"schema":"https://github.com/citation-style-language/schema/raw/master/csl-citation.json"} </w:instrText>
      </w:r>
      <w:r>
        <w:rPr>
          <w:lang w:val="en-GB"/>
        </w:rPr>
        <w:fldChar w:fldCharType="separate"/>
      </w:r>
      <w:r w:rsidRPr="00B85B10">
        <w:rPr>
          <w:lang w:val="en-GB"/>
        </w:rPr>
        <w:t>(2015)</w:t>
      </w:r>
      <w:r>
        <w:rPr>
          <w:lang w:val="en-GB"/>
        </w:rPr>
        <w:fldChar w:fldCharType="end"/>
      </w:r>
      <w:r>
        <w:rPr>
          <w:lang w:val="en-GB"/>
        </w:rPr>
        <w:t xml:space="preserve">  found evidence for children with ASD to be able to tolerate more noise in moving dots stimuli when discriminating between two average motion directions. This was not replicated for average orientation of lines, due to small sample size </w:t>
      </w:r>
      <w:r>
        <w:rPr>
          <w:lang w:val="en-GB"/>
        </w:rPr>
        <w:fldChar w:fldCharType="begin"/>
      </w:r>
      <w:r>
        <w:rPr>
          <w:lang w:val="en-GB"/>
        </w:rPr>
        <w:instrText xml:space="preserve"> ADDIN ZOTERO_ITEM CSL_CITATION {"citationID":"ZBOdYpbX","properties":{"formattedCitation":"(Manning, Tibber, &amp; Dakin, 2017)","plainCitation":"(Manning, Tibber, &amp; Dakin, 2017)","noteIndex":0},"citationItems":[{"id":98,"uris":["http://zotero.org/users/2166398/items/CMCZQ6WU"],"uri":["http://zotero.org/users/2166398/items/CMCZQ6WU"],"itemData":{"id":98,"type":"article-journal","title":"Visual integration of direction and orientation information in autistic children","container-title":"Autism &amp; Developmental Language Impairments","page":"2396941517694626","volume":"2","source":"SAGE Journals","abstract":"Background and aimsThe vision of autistic people has been characterised as focused on detail, with a disinclination (or reduced ability) to integrate information into coherent ?wholes?. In contrast to this view, we recently demonstrated enhanced integration of visual motion signals in autistic children compared to typically developing children. Here, we aimed to investigate the robustness of our finding of increased motion integration in autism with a new sample of children and to determine whether increased integration in autistic children would extend to a static, orientation judgement.MethodsWe presented motion and orientation equivalent noise and coherence tasks to 46 autistic children aged 6 to 14 years and 45 typically developing children matched in age and non-verbal IQ. The equivalent noise tasks consisted of two interleaved conditions: a high-noise condition in which children judged the average direction or orientation of elements whose range of direction or orientations was manipulated, and a no-noise condition in which children judged the direction or orientation of elements sharing the same direction or orientation. Equivalent noise modelling provided estimates of internal noise (the precision with which children can estimate the orientation/direction of one element) and global sampling (how many elements children are effectively using to judge the overall orientation/direction). Children also completed coherence tasks in which the proportion of signal elements sharing the same direction or orientation amidst otherwise random noise elements was manipulated. We assessed group differences using a combination of frequentist and Bayesian statistical approaches.ResultsAnalysis of the data in this new sample alone did not provide sufficient evidence either in favour or against the hypothesis of increased integration in autism. However, when combining motion data from this and the original experiment, autistic children exhibited superior integration of direction information in the high-noise condition compared to typically developing children, with similar no-noise and coherence thresholds. Equivalent noise modelling of these data revealed increased sampling in autistic children for motion information but no conclusive evidence for atypical levels of internal noise. There was no evidence of differences between autistic and typically developing children in the orientation equivalent noise and coherence tasks.ConclusionsOverall, autistic children effectively integrated more direction information than typically developing children. However, the groups overlapped considerably and there was substantial individual variability, so that the effect may be difficult to detect in small groups. There was no indication of atypical integration of orientation in the current study, although larger samples will be required in order to provide conclusive evidence.ImplicationsThese results help characterise the nature of sensory processing in autism, which is of high import and relevance given the recent inclusion of sensory symptoms in diagnostic criteria. Increased integration of motion information could potentially lead to feelings of sensory overload in autistic children. If such increased integration is specific to motion information, domain-specific accounts of autistic perception will be required.","DOI":"10.1177/2396941517694626","ISSN":"2396-9415","journalAbbreviation":"Autism &amp; Developmental Language Impairments","language":"en","author":[{"family":"Manning","given":"Catherine"},{"family":"Tibber","given":"Marc S"},{"family":"Dakin","given":"Steven C"}],"issued":{"date-parts":[["2017",1,1]]}}}],"schema":"https://github.com/citation-style-language/schema/raw/master/csl-citation.json"} </w:instrText>
      </w:r>
      <w:r>
        <w:rPr>
          <w:lang w:val="en-GB"/>
        </w:rPr>
        <w:fldChar w:fldCharType="separate"/>
      </w:r>
      <w:r w:rsidRPr="00B85B10">
        <w:rPr>
          <w:lang w:val="en-GB"/>
        </w:rPr>
        <w:t>(Manning, Tibber, &amp; Dakin, 2017)</w:t>
      </w:r>
      <w:r>
        <w:rPr>
          <w:lang w:val="en-GB"/>
        </w:rPr>
        <w:fldChar w:fldCharType="end"/>
      </w:r>
      <w:r>
        <w:rPr>
          <w:lang w:val="en-GB"/>
        </w:rPr>
        <w:t>.</w:t>
      </w:r>
      <w:r w:rsidR="00592C7C">
        <w:rPr>
          <w:lang w:val="en-GB"/>
        </w:rPr>
        <w:t xml:space="preserve"> </w:t>
      </w:r>
      <w:r>
        <w:rPr>
          <w:lang w:val="en-GB"/>
        </w:rPr>
        <w:t xml:space="preserve">Studies on ensemble </w:t>
      </w:r>
      <w:r>
        <w:rPr>
          <w:lang w:val="en-GB"/>
        </w:rPr>
        <w:lastRenderedPageBreak/>
        <w:t xml:space="preserve">perception of high-level stimuli in ASD revealed decreased ensemble perception of face identity in children and adolescents with ASD </w:t>
      </w:r>
      <w:r>
        <w:rPr>
          <w:lang w:val="en-GB"/>
        </w:rPr>
        <w:fldChar w:fldCharType="begin"/>
      </w:r>
      <w:r>
        <w:rPr>
          <w:lang w:val="en-GB"/>
        </w:rPr>
        <w:instrText xml:space="preserve"> ADDIN ZOTERO_ITEM CSL_CITATION {"citationID":"Dq2WLKke","properties":{"formattedCitation":"(Rhodes, Neumann, Ewing, &amp; Palermo, 2015)","plainCitation":"(Rhodes, Neumann, Ewing, &amp; Palermo, 2015)","noteIndex":0},"citationItems":[{"id":688,"uris":["http://zotero.org/users/2166398/items/MYLWWKHI"],"uri":["http://zotero.org/users/2166398/items/MYLWWKHI"],"itemData":{"id":688,"type":"article-journal","title":"Reduced set averaging of face identity in children and adolescents with autism","container-title":"The Quarterly Journal of Experimental Psychology","page":"1391-1403","volume":"68","issue":"7","source":"Taylor and Francis+NEJM","abstract":"Individuals with autism have difficulty abstracting and updating average representations from their diet of faces. These averages function as perceptual norms for coding faces, and poorly calibrated norms may contribute to face recognition difficulties in autism. Another kind of average, known as an ensemble representation, can be abstracted from briefly glimpsed sets of faces. Here we show for the first time that children and adolescents with autism also have difficulty abstracting ensemble representations from sets of faces. On each trial, participants saw a study set of four identities and then indicated whether a test face was present. The test face could be a set average or a set identity, from either the study set or another set. Recognition of set averages was reduced in participants with autism, relative to age- and ability-matched typically developing participants. This difference, which actually represents more accurate responding, indicates weaker set averaging and thus weaker ensemble representations of face identity in autism. Our finding adds to the growing evidence for atypical abstraction of average face representations from experience in autism. Weak ensemble representations may have negative consequences for face processing in autism, given the importance of ensemble representations in dealing with processing capacity limitations.","DOI":"10.1080/17470218.2014.981554","ISSN":"1747-0218","note":"PMID: 25510166","author":[{"family":"Rhodes","given":"Gillian"},{"family":"Neumann","given":"Markus F."},{"family":"Ewing","given":"Louise"},{"family":"Palermo","given":"Romina"}],"issued":{"date-parts":[["2015",7,3]]}}}],"schema":"https://github.com/citation-style-language/schema/raw/master/csl-citation.json"} </w:instrText>
      </w:r>
      <w:r>
        <w:rPr>
          <w:lang w:val="en-GB"/>
        </w:rPr>
        <w:fldChar w:fldCharType="separate"/>
      </w:r>
      <w:r w:rsidRPr="00CB7E6D">
        <w:t>(Rhodes, Neumann, Ewing, &amp; Palermo, 2015)</w:t>
      </w:r>
      <w:r>
        <w:rPr>
          <w:lang w:val="en-GB"/>
        </w:rPr>
        <w:fldChar w:fldCharType="end"/>
      </w:r>
      <w:r>
        <w:rPr>
          <w:lang w:val="en-GB"/>
        </w:rPr>
        <w:t xml:space="preserve"> and no difference in the ability to represent the average emotion of faces between adults with and without ASD </w:t>
      </w:r>
      <w:r>
        <w:rPr>
          <w:lang w:val="en-GB"/>
        </w:rPr>
        <w:fldChar w:fldCharType="begin"/>
      </w:r>
      <w:r>
        <w:rPr>
          <w:lang w:val="en-GB"/>
        </w:rPr>
        <w:instrText xml:space="preserve"> ADDIN ZOTERO_ITEM CSL_CITATION {"citationID":"LtEYGH1g","properties":{"formattedCitation":"(Karaminis et al., 2017)","plainCitation":"(Karaminis et al., 2017)","noteIndex":0},"citationItems":[{"id":50,"uris":["http://zotero.org/users/2166398/items/U43H6ZX4"],"uri":["http://zotero.org/users/2166398/items/U43H6ZX4"],"itemData":{"id":50,"type":"article-journal","title":"Ensemble perception of emotions in autistic and typical children and adolescents","container-title":"Developmental Cognitive Neuroscience","page":"51-62","volume":"24","issue":"Supplement C","source":"ScienceDirect","abstract":"Ensemble perception, the ability to assess automatically the summary of large amounts of information presented in visual scenes, is available early in typical development. This ability might be compromised in autistic children, who are thought to present limitations in maintaining summary statistics representations for the recent history of sensory input. Here we examined ensemble perception of facial emotional expressions in 35 autistic children, 30 age- and ability-matched typical children and 25 typical adults. Participants received three tasks: a) an ‘ensemble’ emotion discrimination task; b) a baseline (single-face) emotion discrimination task; and c) a facial expression identification task. Children performed worse than adults on all three tasks. Unexpectedly, autistic and typical children were, on average, indistinguishable in their precision and accuracy on all three tasks. Computational modelling suggested that, on average, autistic and typical children used ensemble-encoding strategies to a similar extent; but ensemble perception was related to non-verbal reasoning abilities in autistic but not in typical children. Eye-movement data also showed no group differences in the way children attended to the stimuli. Our combined findings suggest that the abilities of autistic and typical children for ensemble perception of emotions are comparable on average.","DOI":"10.1016/j.dcn.2017.01.005","ISSN":"1878-9293","journalAbbreviation":"Developmental Cognitive Neuroscience","author":[{"family":"Karaminis","given":"Themelis"},{"family":"Neil","given":"Louise"},{"family":"Manning","given":"Catherine"},{"family":"Turi","given":"Marco"},{"family":"Fiorentini","given":"Chiara"},{"family":"Burr","given":"David"},{"family":"Pellicano","given":"Elizabeth"}],"issued":{"date-parts":[["2017",4,1]]}}}],"schema":"https://github.com/citation-style-language/schema/raw/master/csl-citation.json"} </w:instrText>
      </w:r>
      <w:r>
        <w:rPr>
          <w:lang w:val="en-GB"/>
        </w:rPr>
        <w:fldChar w:fldCharType="separate"/>
      </w:r>
      <w:r w:rsidRPr="00CB7E6D">
        <w:t>(Karaminis et al., 2017)</w:t>
      </w:r>
      <w:r>
        <w:rPr>
          <w:lang w:val="en-GB"/>
        </w:rPr>
        <w:fldChar w:fldCharType="end"/>
      </w:r>
      <w:r>
        <w:rPr>
          <w:lang w:val="en-GB"/>
        </w:rPr>
        <w:t xml:space="preserve">. </w:t>
      </w:r>
    </w:p>
    <w:p w14:paraId="4AD183A4" w14:textId="278B25EE" w:rsidR="002B306D" w:rsidRPr="00F64665" w:rsidRDefault="002B306D" w:rsidP="002B306D">
      <w:pPr>
        <w:ind w:firstLine="284"/>
        <w:rPr>
          <w:lang w:val="en-GB"/>
        </w:rPr>
      </w:pPr>
      <w:r w:rsidRPr="00F64665">
        <w:rPr>
          <w:lang w:val="en-GB"/>
        </w:rPr>
        <w:t>Only one study investigated and found evidence for the implicit ability to average over sets of stimuli by studying adaptation to mean size in high-functioning adults with ASD. In a study with NT adults, the level of autistic traits was negatively correlated with</w:t>
      </w:r>
      <w:r>
        <w:rPr>
          <w:lang w:val="en-GB"/>
        </w:rPr>
        <w:t xml:space="preserve"> the</w:t>
      </w:r>
      <w:r w:rsidRPr="00F64665">
        <w:rPr>
          <w:lang w:val="en-GB"/>
        </w:rPr>
        <w:t xml:space="preserve"> level to which a remembered size of each individual item in a display is biased toward the mean size of the set of items in the same </w:t>
      </w:r>
      <w:proofErr w:type="spellStart"/>
      <w:r w:rsidRPr="00F64665">
        <w:rPr>
          <w:lang w:val="en-GB"/>
        </w:rPr>
        <w:t>color</w:t>
      </w:r>
      <w:proofErr w:type="spellEnd"/>
      <w:r w:rsidRPr="00F64665">
        <w:rPr>
          <w:lang w:val="en-GB"/>
        </w:rPr>
        <w:t xml:space="preserve"> (Lowe, Stevenson, </w:t>
      </w:r>
      <w:proofErr w:type="spellStart"/>
      <w:r w:rsidRPr="00F64665">
        <w:rPr>
          <w:lang w:val="en-GB"/>
        </w:rPr>
        <w:t>Barense</w:t>
      </w:r>
      <w:proofErr w:type="spellEnd"/>
      <w:r w:rsidRPr="00F64665">
        <w:rPr>
          <w:lang w:val="en-GB"/>
        </w:rPr>
        <w:t>, Cant, &amp; Ferber, 2018).</w:t>
      </w:r>
    </w:p>
    <w:p w14:paraId="62B3FC2C" w14:textId="7A69D314" w:rsidR="002B306D" w:rsidRDefault="002B306D" w:rsidP="002B306D">
      <w:pPr>
        <w:ind w:firstLine="284"/>
        <w:rPr>
          <w:lang w:val="en-GB"/>
        </w:rPr>
      </w:pPr>
      <w:r>
        <w:rPr>
          <w:lang w:val="en-GB"/>
        </w:rPr>
        <w:t xml:space="preserve">In the current study, we administered the odd-one-out visual search task developed by Chetverikov and colleagues to assess whether children with and without ASD implicitly extract the statistical properties of sets of differently oriented lines and whether they exploit these ensemble representations to improve their performance on an odd-one-out visual search task. </w:t>
      </w:r>
    </w:p>
    <w:p w14:paraId="2DDE1CC5" w14:textId="77777777" w:rsidR="002B306D" w:rsidRDefault="002B306D" w:rsidP="002B306D">
      <w:pPr>
        <w:ind w:firstLine="284"/>
        <w:rPr>
          <w:lang w:val="en-GB"/>
        </w:rPr>
      </w:pPr>
      <w:r>
        <w:rPr>
          <w:lang w:val="en-GB"/>
        </w:rPr>
        <w:t xml:space="preserve">In addition, we will test whether children with ASD show a role-reversal effect when the target suddenly falls within the previously learned distractor distribution range. We will try to look at their representation of the implicitly learned distributions by plotting their reaction times on test trials over the difference between the target orientation and the previous distractor distribution mean. We expect children with ASD to show a larger role-reversal effect due to a higher precision of PE. </w:t>
      </w:r>
    </w:p>
    <w:p w14:paraId="3D0283EA" w14:textId="77777777" w:rsidR="002B306D" w:rsidRDefault="002B306D" w:rsidP="002B306D">
      <w:pPr>
        <w:ind w:firstLine="284"/>
        <w:rPr>
          <w:lang w:val="en-GB"/>
        </w:rPr>
      </w:pPr>
      <w:r>
        <w:rPr>
          <w:lang w:val="en-GB"/>
        </w:rPr>
        <w:t xml:space="preserve">Visual search advantage – maybe in 5° SD condition – less need for forming a global percept of the distractor set. </w:t>
      </w:r>
    </w:p>
    <w:p w14:paraId="248B7363" w14:textId="77777777" w:rsidR="002B306D" w:rsidRPr="00E870DE" w:rsidRDefault="002B306D" w:rsidP="002B306D">
      <w:pPr>
        <w:ind w:firstLine="284"/>
        <w:rPr>
          <w:lang w:val="en-GB"/>
        </w:rPr>
      </w:pPr>
      <w:r>
        <w:rPr>
          <w:lang w:val="en-GB"/>
        </w:rPr>
        <w:t xml:space="preserve">Difference between mean orientation and target </w:t>
      </w:r>
      <w:proofErr w:type="spellStart"/>
      <w:r>
        <w:rPr>
          <w:lang w:val="en-GB"/>
        </w:rPr>
        <w:t>ori</w:t>
      </w:r>
      <w:proofErr w:type="spellEnd"/>
      <w:r>
        <w:rPr>
          <w:lang w:val="en-GB"/>
        </w:rPr>
        <w:t xml:space="preserve">. Difference between mean </w:t>
      </w:r>
      <w:proofErr w:type="spellStart"/>
      <w:r>
        <w:rPr>
          <w:lang w:val="en-GB"/>
        </w:rPr>
        <w:t>ori</w:t>
      </w:r>
      <w:proofErr w:type="spellEnd"/>
      <w:r>
        <w:rPr>
          <w:lang w:val="en-GB"/>
        </w:rPr>
        <w:t xml:space="preserve"> and range edge of </w:t>
      </w:r>
      <w:proofErr w:type="spellStart"/>
      <w:r>
        <w:rPr>
          <w:lang w:val="en-GB"/>
        </w:rPr>
        <w:t>ori</w:t>
      </w:r>
      <w:proofErr w:type="spellEnd"/>
      <w:r>
        <w:rPr>
          <w:lang w:val="en-GB"/>
        </w:rPr>
        <w:t xml:space="preserve">. </w:t>
      </w:r>
    </w:p>
    <w:p w14:paraId="14D66C77" w14:textId="77777777" w:rsidR="002B306D" w:rsidRPr="00E870DE" w:rsidRDefault="002B306D" w:rsidP="002B306D">
      <w:pPr>
        <w:rPr>
          <w:szCs w:val="24"/>
        </w:rPr>
      </w:pPr>
      <w:r>
        <w:rPr>
          <w:szCs w:val="24"/>
        </w:rPr>
        <w:t xml:space="preserve">Influence of structural priors? Easier to find outlier when distribution mean is cardinal vs oblique orientation. Difference in children with ASD as well? Or less pronounced?   </w:t>
      </w:r>
    </w:p>
    <w:p w14:paraId="1FBEDC2A" w14:textId="77777777" w:rsidR="00BD3A22" w:rsidRPr="00777B0A" w:rsidRDefault="00435AD1" w:rsidP="003A381E">
      <w:pPr>
        <w:pStyle w:val="Heading2"/>
      </w:pPr>
      <w:r w:rsidRPr="003A381E">
        <w:lastRenderedPageBreak/>
        <w:t>Methods</w:t>
      </w:r>
    </w:p>
    <w:p w14:paraId="7811093A" w14:textId="77777777" w:rsidR="00BD3A22" w:rsidRPr="00777B0A" w:rsidRDefault="00435AD1" w:rsidP="002400B7">
      <w:pPr>
        <w:pStyle w:val="Heading3"/>
      </w:pPr>
      <w:r w:rsidRPr="002400B7">
        <w:t>Participants</w:t>
      </w:r>
    </w:p>
    <w:p w14:paraId="34F7C0AD" w14:textId="77777777" w:rsidR="006F0B42" w:rsidRPr="00777B0A" w:rsidRDefault="006F0B42" w:rsidP="006F0B42">
      <w:pPr>
        <w:rPr>
          <w:szCs w:val="24"/>
        </w:rPr>
      </w:pPr>
      <w:r w:rsidRPr="00777B0A">
        <w:rPr>
          <w:szCs w:val="24"/>
        </w:rPr>
        <w:t xml:space="preserve">Two groups of children between 10 and 14 years old participated in this study (N = 48). The mean age of the participants is 11.94 years (SD = 1.39, age range: 10 - 14 years). Intelligence of the participants was estimated with an abbreviated version (Sattler, 2001) of the Wechsler Intelligence Scale, Third edition (WISC-III-NL; Wechsler 1992), which consists of 4 subtests (Vocabulary, Block design, Picture completion, and Similarities). Out of this abbreviated version, a performance intelligence quotient (PIQ), a verbal intelligence quotient (VIQ) and a full scale IQ is derived. Based on these results, none of the participants had an intellectual disability (FIQ ≤ 70). Moreover, all participants reported a normal or corrected-to-normal vision and none of them reported taking any neuroleptics. </w:t>
      </w:r>
    </w:p>
    <w:p w14:paraId="3E8802DD" w14:textId="2BE2DB3B" w:rsidR="006F0B42" w:rsidRPr="00777B0A" w:rsidRDefault="006F0B42" w:rsidP="006F0B42">
      <w:pPr>
        <w:rPr>
          <w:szCs w:val="24"/>
        </w:rPr>
      </w:pPr>
      <w:r w:rsidRPr="00777B0A">
        <w:rPr>
          <w:szCs w:val="24"/>
        </w:rPr>
        <w:t>The ASD group consisted of 24 children diagnosed with ASD by a child psychiatrist or a multidisciplinary team, based on the DSM-IV-TR criteria (American Psychiatric Association, 2000). Participants were recruited via the Autism Expertise Centre of the University Hospital in Leuven. In proportion with the gender ratio described in the literature (Lai et al., 2015), the ASD group comprised 8 girls and 17 boys. The ASD diagnosis was re-evaluated using the Autism Diagnostic Observation Schedule</w:t>
      </w:r>
      <w:r w:rsidR="00E070E2">
        <w:rPr>
          <w:szCs w:val="24"/>
        </w:rPr>
        <w:t xml:space="preserve"> 2</w:t>
      </w:r>
      <w:r w:rsidR="00432A7B">
        <w:rPr>
          <w:szCs w:val="24"/>
        </w:rPr>
        <w:t>, Module 3</w:t>
      </w:r>
      <w:r w:rsidRPr="00777B0A">
        <w:rPr>
          <w:szCs w:val="24"/>
        </w:rPr>
        <w:t xml:space="preserve"> (ADOS</w:t>
      </w:r>
      <w:r w:rsidR="00E070E2">
        <w:rPr>
          <w:szCs w:val="24"/>
        </w:rPr>
        <w:t>-2</w:t>
      </w:r>
      <w:r w:rsidRPr="00777B0A">
        <w:rPr>
          <w:szCs w:val="24"/>
        </w:rPr>
        <w:t xml:space="preserve">; Gotham, </w:t>
      </w:r>
      <w:proofErr w:type="spellStart"/>
      <w:r w:rsidRPr="00777B0A">
        <w:rPr>
          <w:szCs w:val="24"/>
        </w:rPr>
        <w:t>Risi</w:t>
      </w:r>
      <w:proofErr w:type="spellEnd"/>
      <w:r w:rsidRPr="00777B0A">
        <w:rPr>
          <w:szCs w:val="24"/>
        </w:rPr>
        <w:t xml:space="preserve">, Pickles, &amp; Lord, 2007), conducted by a trained psychologist. </w:t>
      </w:r>
      <w:r w:rsidR="00C707C9">
        <w:rPr>
          <w:szCs w:val="24"/>
        </w:rPr>
        <w:t xml:space="preserve">Eighteen </w:t>
      </w:r>
      <w:r w:rsidRPr="00777B0A">
        <w:rPr>
          <w:szCs w:val="24"/>
        </w:rPr>
        <w:t>participants scored an ADOS severity score above the cut-off criterion</w:t>
      </w:r>
      <w:r w:rsidR="00C707C9">
        <w:rPr>
          <w:szCs w:val="24"/>
        </w:rPr>
        <w:t xml:space="preserve"> and 6 participants scored an ADOS score below the cut-off criterion</w:t>
      </w:r>
      <w:r w:rsidRPr="00777B0A">
        <w:rPr>
          <w:szCs w:val="24"/>
        </w:rPr>
        <w:t xml:space="preserve"> (Mean = </w:t>
      </w:r>
      <w:r w:rsidR="00C707C9">
        <w:rPr>
          <w:szCs w:val="24"/>
        </w:rPr>
        <w:t>8.76</w:t>
      </w:r>
      <w:r w:rsidRPr="00777B0A">
        <w:rPr>
          <w:szCs w:val="24"/>
        </w:rPr>
        <w:t xml:space="preserve">, SD = </w:t>
      </w:r>
      <w:r w:rsidR="00C707C9">
        <w:rPr>
          <w:szCs w:val="24"/>
        </w:rPr>
        <w:t>4.17</w:t>
      </w:r>
      <w:r w:rsidRPr="00777B0A">
        <w:rPr>
          <w:szCs w:val="24"/>
        </w:rPr>
        <w:t xml:space="preserve">). Moreover, ASD traits were measured with the Dutch version of the Social Responsiveness Scale (SRS-2; </w:t>
      </w:r>
      <w:proofErr w:type="spellStart"/>
      <w:r w:rsidRPr="00777B0A">
        <w:rPr>
          <w:szCs w:val="24"/>
        </w:rPr>
        <w:t>Roeyers</w:t>
      </w:r>
      <w:proofErr w:type="spellEnd"/>
      <w:r w:rsidRPr="00777B0A">
        <w:rPr>
          <w:szCs w:val="24"/>
        </w:rPr>
        <w:t xml:space="preserve">, </w:t>
      </w:r>
      <w:proofErr w:type="spellStart"/>
      <w:r w:rsidRPr="00777B0A">
        <w:rPr>
          <w:szCs w:val="24"/>
        </w:rPr>
        <w:t>Thys</w:t>
      </w:r>
      <w:proofErr w:type="spellEnd"/>
      <w:r w:rsidRPr="00777B0A">
        <w:rPr>
          <w:szCs w:val="24"/>
        </w:rPr>
        <w:t xml:space="preserve">, </w:t>
      </w:r>
      <w:proofErr w:type="spellStart"/>
      <w:r w:rsidRPr="00777B0A">
        <w:rPr>
          <w:szCs w:val="24"/>
        </w:rPr>
        <w:t>Druart</w:t>
      </w:r>
      <w:proofErr w:type="spellEnd"/>
      <w:r w:rsidRPr="00777B0A">
        <w:rPr>
          <w:szCs w:val="24"/>
        </w:rPr>
        <w:t xml:space="preserve">, De </w:t>
      </w:r>
      <w:proofErr w:type="spellStart"/>
      <w:r w:rsidRPr="00777B0A">
        <w:rPr>
          <w:szCs w:val="24"/>
        </w:rPr>
        <w:t>Schryver</w:t>
      </w:r>
      <w:proofErr w:type="spellEnd"/>
      <w:r w:rsidRPr="00777B0A">
        <w:rPr>
          <w:szCs w:val="24"/>
        </w:rPr>
        <w:t xml:space="preserve">, &amp; </w:t>
      </w:r>
      <w:proofErr w:type="spellStart"/>
      <w:r w:rsidRPr="00777B0A">
        <w:rPr>
          <w:szCs w:val="24"/>
        </w:rPr>
        <w:t>Schittekatte</w:t>
      </w:r>
      <w:proofErr w:type="spellEnd"/>
      <w:r w:rsidRPr="00777B0A">
        <w:rPr>
          <w:szCs w:val="24"/>
        </w:rPr>
        <w:t xml:space="preserve">, 2012). In addition, the Dutch version of the Sensory Profile questionnaire (SP-NL; Dunn &amp; </w:t>
      </w:r>
      <w:proofErr w:type="spellStart"/>
      <w:r w:rsidRPr="00777B0A">
        <w:rPr>
          <w:szCs w:val="24"/>
        </w:rPr>
        <w:t>Rietman</w:t>
      </w:r>
      <w:proofErr w:type="spellEnd"/>
      <w:r w:rsidRPr="00777B0A">
        <w:rPr>
          <w:szCs w:val="24"/>
        </w:rPr>
        <w:t xml:space="preserve">, 2006) was administered to measure how the children process sensory information in everyday situations. </w:t>
      </w:r>
      <w:r w:rsidR="005C3A51">
        <w:rPr>
          <w:szCs w:val="24"/>
        </w:rPr>
        <w:t xml:space="preserve">We measured the level of attention problems by administering the Child Behavior Checklist </w:t>
      </w:r>
      <w:r w:rsidR="005C3A51">
        <w:rPr>
          <w:szCs w:val="24"/>
        </w:rPr>
        <w:fldChar w:fldCharType="begin"/>
      </w:r>
      <w:r w:rsidR="005C3A51">
        <w:rPr>
          <w:szCs w:val="24"/>
        </w:rPr>
        <w:instrText xml:space="preserve"> ADDIN ZOTERO_ITEM CSL_CITATION {"citationID":"4fEWouXN","properties":{"formattedCitation":"(Achenbach, 2001)","plainCitation":"(Achenbach, 2001)","noteIndex":0},"citationItems":[{"id":540,"uris":["http://zotero.org/users/2166398/items/3R9VZH8C"],"uri":["http://zotero.org/users/2166398/items/3R9VZH8C"],"itemData":{"id":540,"type":"book","title":"Manual for the ASEBA School-age Forms &amp; Profiles: An Integrated System of Multi-informant Assessment","publisher":"ASEBA","number-of-pages":"238","source":"Google Books","ISBN":"978-0-17-608589-6","note":"Google-Books-ID: BNOqMwEACAAJ","shortTitle":"Manual for the ASEBA School-age Forms &amp; Profiles","language":"en","author":[{"family":"Achenbach","given":"Thomas M."}],"issued":{"date-parts":[["2001"]]}}}],"schema":"https://github.com/citation-style-language/schema/raw/master/csl-citation.json"} </w:instrText>
      </w:r>
      <w:r w:rsidR="005C3A51">
        <w:rPr>
          <w:szCs w:val="24"/>
        </w:rPr>
        <w:fldChar w:fldCharType="separate"/>
      </w:r>
      <w:r w:rsidR="005C3A51" w:rsidRPr="005C3A51">
        <w:t>(Achenbach, 2001)</w:t>
      </w:r>
      <w:r w:rsidR="005C3A51">
        <w:rPr>
          <w:szCs w:val="24"/>
        </w:rPr>
        <w:fldChar w:fldCharType="end"/>
      </w:r>
      <w:r w:rsidR="005C3A51">
        <w:rPr>
          <w:szCs w:val="24"/>
        </w:rPr>
        <w:t xml:space="preserve"> parent report to control for the influence of attention problems on task behavior. </w:t>
      </w:r>
      <w:r w:rsidRPr="00777B0A">
        <w:rPr>
          <w:szCs w:val="24"/>
        </w:rPr>
        <w:t>The TD group consisted of 25 children recruited through mainstream schools. The TD participants did not have a known diagnosis of a child psychiatric disorder nor they did have a first-degree family member diagnosed with ASD. In line with the ASD group, the Dutch version of the SRS and the Dutch version of the SP were conducted. Demographic details and p-</w:t>
      </w:r>
      <w:r w:rsidRPr="00777B0A">
        <w:rPr>
          <w:szCs w:val="24"/>
        </w:rPr>
        <w:lastRenderedPageBreak/>
        <w:t>values of a two sided t test for the comparison of the ASD group and the matched TD group are shown in Table 1.</w:t>
      </w:r>
    </w:p>
    <w:p w14:paraId="42126741" w14:textId="77777777" w:rsidR="00BD3A22" w:rsidRPr="00777B0A" w:rsidRDefault="00435AD1" w:rsidP="002400B7">
      <w:pPr>
        <w:pStyle w:val="Heading3"/>
      </w:pPr>
      <w:r w:rsidRPr="002400B7">
        <w:t>Procedure</w:t>
      </w:r>
    </w:p>
    <w:p w14:paraId="1C9314B6" w14:textId="77777777" w:rsidR="006F0B42" w:rsidRPr="00777B0A" w:rsidRDefault="006F0B42" w:rsidP="002400B7">
      <w:pPr>
        <w:ind w:firstLine="706"/>
      </w:pPr>
      <w:r w:rsidRPr="00777B0A">
        <w:t xml:space="preserve">This study was approved by the ethical committee of the university hospitals of Leuven and incorporated within a larger series of studies on visual perception in children with ASD. Parent consent and child assent was given before the start of the test session. The tests were administered in a quiet and darkened room and viewing distance was approximately 57 cm. A book voucher was given to each participant and transportation costs were reimbursed. </w:t>
      </w:r>
    </w:p>
    <w:p w14:paraId="518E4ED3" w14:textId="4DFBB217" w:rsidR="006F0B42" w:rsidRPr="00777B0A" w:rsidRDefault="006F0B42" w:rsidP="002400B7">
      <w:r w:rsidRPr="00777B0A">
        <w:t>The odd-one-out visual search task was presented to the children as a space game in which they could discover a new planet by following the stars falling in the most odd direction. The participants had to search for the odd-one-out in a 6 x 6 grid of 36 lines subtending 16° x 16° at the center of a display. Each line represented a falling star and the length of each line was 1.41°. All line positions were jittered by randomly adding a value of + - 0.5° to both vertical and horizontal coordinates. The participants had to press the “up</w:t>
      </w:r>
      <w:r w:rsidR="005C3A51">
        <w:t>ward</w:t>
      </w:r>
      <w:r w:rsidRPr="00777B0A">
        <w:t xml:space="preserve"> arrow” key if the target was located in the upper half of the search array (i.e. the upper three rows) and the “down</w:t>
      </w:r>
      <w:r w:rsidR="005C3A51">
        <w:t>ward</w:t>
      </w:r>
      <w:r w:rsidRPr="00777B0A">
        <w:t xml:space="preserve"> arrow” key when the target was located in the lower half of the search array (i.e. the lower three rows). A little dot was added on both sides of the search array between the third and the fourth row to </w:t>
      </w:r>
      <w:r w:rsidR="000E6778">
        <w:t>make it easier for</w:t>
      </w:r>
      <w:r w:rsidRPr="00777B0A">
        <w:t xml:space="preserve"> the children to distinguish between the lower and upper half of the</w:t>
      </w:r>
      <w:r w:rsidR="000E6778">
        <w:t xml:space="preserve"> search</w:t>
      </w:r>
      <w:r w:rsidRPr="00777B0A">
        <w:t xml:space="preserve"> array.</w:t>
      </w:r>
    </w:p>
    <w:p w14:paraId="61A74412" w14:textId="7F3FEFB1" w:rsidR="006F0B42" w:rsidRPr="00777B0A" w:rsidRDefault="006F0B42" w:rsidP="002400B7">
      <w:r w:rsidRPr="00777B0A">
        <w:t>The children were encouraged to respond as fast and accurate as possible and received a score after each response, presented in the top left corner of the display. The higher the score, the closer they got to th</w:t>
      </w:r>
      <w:r w:rsidR="000E6778">
        <w:t xml:space="preserve">e undiscovered planet in space. </w:t>
      </w:r>
      <w:r w:rsidRPr="00777B0A">
        <w:t>The score increased with every correct response and increased more for faster responses (score =</w:t>
      </w:r>
      <w:r w:rsidR="000E6778">
        <w:t xml:space="preserve"> + 10 – reaction time in seconds</w:t>
      </w:r>
      <w:r w:rsidRPr="00777B0A">
        <w:t>).</w:t>
      </w:r>
      <w:r w:rsidR="000E6778">
        <w:t xml:space="preserve"> For every incorrect response, the score decreased with 10 points.</w:t>
      </w:r>
      <w:r w:rsidR="00E373B2">
        <w:t xml:space="preserve"> The children were told that there was another competing team of astronauts, also looking for the undiscovered planet. </w:t>
      </w:r>
      <w:r w:rsidRPr="00777B0A">
        <w:t xml:space="preserve">Every </w:t>
      </w:r>
      <w:r w:rsidR="008C08C9">
        <w:t>10</w:t>
      </w:r>
      <w:r w:rsidRPr="00777B0A">
        <w:t xml:space="preserve"> blocks</w:t>
      </w:r>
      <w:r w:rsidR="00E373B2">
        <w:t xml:space="preserve"> (+- </w:t>
      </w:r>
      <w:r w:rsidR="008C08C9">
        <w:t>70</w:t>
      </w:r>
      <w:r w:rsidR="00E373B2">
        <w:t xml:space="preserve"> trials)</w:t>
      </w:r>
      <w:r w:rsidRPr="00777B0A">
        <w:t>,</w:t>
      </w:r>
      <w:r w:rsidR="00E373B2">
        <w:t xml:space="preserve"> a screen was presented with their own score as well as the score of the competing team of astronauts. The score of the competing team was always a random number of points lower compared to the participants score. </w:t>
      </w:r>
      <w:r w:rsidR="00E373B2" w:rsidRPr="00777B0A">
        <w:t xml:space="preserve"> </w:t>
      </w:r>
      <w:r w:rsidR="00E373B2">
        <w:t xml:space="preserve">When this screen was shown, </w:t>
      </w:r>
      <w:r w:rsidRPr="00777B0A">
        <w:t>the children could take a self-p</w:t>
      </w:r>
      <w:r w:rsidR="00E373B2">
        <w:t>aced break (</w:t>
      </w:r>
      <w:r w:rsidR="008C08C9">
        <w:t>12</w:t>
      </w:r>
      <w:r w:rsidR="00E373B2">
        <w:t xml:space="preserve"> breaks in total).</w:t>
      </w:r>
    </w:p>
    <w:p w14:paraId="3F578E67" w14:textId="63095347" w:rsidR="006F0B42" w:rsidRPr="00777B0A" w:rsidRDefault="006F0B42" w:rsidP="002400B7">
      <w:r w:rsidRPr="00777B0A">
        <w:lastRenderedPageBreak/>
        <w:t xml:space="preserve">Prior to starting with the actual test </w:t>
      </w:r>
      <w:r w:rsidR="00E373B2">
        <w:t>trials</w:t>
      </w:r>
      <w:r w:rsidRPr="00777B0A">
        <w:t>, the participants completed an extensive step-by-step practice protocol with 10 practice trials. Feedback was provided during these practice trials, on both correct</w:t>
      </w:r>
      <w:r w:rsidR="00E373B2">
        <w:t xml:space="preserve"> (i.e. “Well done! We’re going into the right direction”)</w:t>
      </w:r>
      <w:r w:rsidRPr="00777B0A">
        <w:t xml:space="preserve"> and incorrect trials</w:t>
      </w:r>
      <w:r w:rsidR="00E373B2">
        <w:t xml:space="preserve"> </w:t>
      </w:r>
      <w:r w:rsidR="00E373B2" w:rsidRPr="00777B0A">
        <w:t>(i.e. “Woops, the wrong direction!)</w:t>
      </w:r>
      <w:r w:rsidRPr="00777B0A">
        <w:t xml:space="preserve">. During the actual experiment, feedback was only provided for incorrect trials. </w:t>
      </w:r>
    </w:p>
    <w:p w14:paraId="6E978947" w14:textId="59C395D2" w:rsidR="00BD3A22" w:rsidRPr="00777B0A" w:rsidRDefault="00435AD1" w:rsidP="002400B7">
      <w:pPr>
        <w:pStyle w:val="Heading3"/>
      </w:pPr>
      <w:r w:rsidRPr="00777B0A">
        <w:t>Apparatus and stimuli</w:t>
      </w:r>
    </w:p>
    <w:p w14:paraId="4FF64530" w14:textId="7E58BC2C" w:rsidR="006F0B42" w:rsidRPr="00777B0A" w:rsidRDefault="006F0B42" w:rsidP="002400B7">
      <w:r w:rsidRPr="00777B0A">
        <w:t xml:space="preserve">Trials were organized in blocks consisting of </w:t>
      </w:r>
      <w:r w:rsidR="008C08C9">
        <w:t>a prime streak</w:t>
      </w:r>
      <w:r w:rsidRPr="00777B0A">
        <w:t xml:space="preserve"> and</w:t>
      </w:r>
      <w:r w:rsidR="008C08C9">
        <w:t xml:space="preserve"> a test streak</w:t>
      </w:r>
      <w:r w:rsidRPr="00777B0A">
        <w:t xml:space="preserve">. A prime streak consisted of </w:t>
      </w:r>
      <w:r w:rsidR="0029420D">
        <w:t>5</w:t>
      </w:r>
      <w:r w:rsidRPr="00777B0A">
        <w:t xml:space="preserve"> </w:t>
      </w:r>
      <w:r w:rsidR="008C08C9">
        <w:t>or</w:t>
      </w:r>
      <w:r w:rsidRPr="00777B0A">
        <w:t xml:space="preserve"> 6 trials with distractor orientations sampled from the same distractor distribution with a constant mean</w:t>
      </w:r>
      <w:r w:rsidR="00E373B2">
        <w:t xml:space="preserve"> and standard deviation (SD)</w:t>
      </w:r>
      <w:r w:rsidRPr="00777B0A">
        <w:t>.</w:t>
      </w:r>
      <w:r w:rsidR="009026B7">
        <w:t xml:space="preserve"> Trial number was varied to prevent participants </w:t>
      </w:r>
      <w:r w:rsidR="00E373B2">
        <w:t>of learning</w:t>
      </w:r>
      <w:r w:rsidR="009026B7">
        <w:t xml:space="preserve"> the regularities in changes from prime streaks to test streaks</w:t>
      </w:r>
      <w:r w:rsidR="00E373B2">
        <w:t xml:space="preserve"> throughout the experiment</w:t>
      </w:r>
      <w:r w:rsidR="009026B7">
        <w:t>.</w:t>
      </w:r>
      <w:r w:rsidRPr="00777B0A">
        <w:t xml:space="preserve"> The distractor distribution in trials in prime streaks was always a Gaussian distribution, with a </w:t>
      </w:r>
      <w:r w:rsidR="00C91978">
        <w:t xml:space="preserve">distractor </w:t>
      </w:r>
      <w:r w:rsidRPr="00777B0A">
        <w:t>standard deviation (</w:t>
      </w:r>
      <w:r w:rsidR="00C91978">
        <w:t>D</w:t>
      </w:r>
      <w:r w:rsidRPr="00777B0A">
        <w:t xml:space="preserve">SD) of 10°. The mean of the distractor distribution was set randomly for each prime streak. The target orientation was set randomly for each trial within the prime streaks, so that the difference between the target orientation and the mean of the distractor distribution could range from 60° to 120°. During the prime streaks, the mean </w:t>
      </w:r>
      <w:r w:rsidR="00C91978">
        <w:t xml:space="preserve">of the distractor distribution </w:t>
      </w:r>
      <w:r w:rsidRPr="00777B0A">
        <w:t xml:space="preserve">and </w:t>
      </w:r>
      <w:r w:rsidR="00C91978">
        <w:t>the DSD (always 10°)</w:t>
      </w:r>
      <w:r w:rsidRPr="00777B0A">
        <w:t xml:space="preserve"> remained constant, whereas the target orientation and location differed at every trial. </w:t>
      </w:r>
    </w:p>
    <w:p w14:paraId="7E9ADA0A" w14:textId="2880EF98" w:rsidR="005E2709" w:rsidRDefault="006F0B42" w:rsidP="002400B7">
      <w:r w:rsidRPr="00777B0A">
        <w:t xml:space="preserve">Each prime streak was followed by a test streak consisting of 1 to 2 trials with the distractor orientations sampled from the same distractor distribution. The test streak distractor distribution was a Gaussian distribution with a </w:t>
      </w:r>
      <w:r w:rsidR="00C91978">
        <w:t>D</w:t>
      </w:r>
      <w:r w:rsidRPr="00777B0A">
        <w:t>SD of 5°. The target orientation in the test trials differed</w:t>
      </w:r>
      <w:r w:rsidR="00C91978">
        <w:t xml:space="preserve"> -</w:t>
      </w:r>
      <w:r w:rsidR="002F0442">
        <w:t>90° to 9</w:t>
      </w:r>
      <w:r w:rsidR="00C91978">
        <w:t>0°</w:t>
      </w:r>
      <w:r w:rsidR="005E2709">
        <w:t xml:space="preserve"> from the distractor distribution mean of the previous prime streak. The difference between the current target orientation in the test trials and the previous distractor distribution mean (CT-PD) was randomly chosen out of </w:t>
      </w:r>
      <w:r w:rsidR="00E47DA1">
        <w:t xml:space="preserve">13 </w:t>
      </w:r>
      <w:r w:rsidR="005E2709">
        <w:t>bins</w:t>
      </w:r>
      <w:r w:rsidR="00E47DA1">
        <w:t xml:space="preserve"> with different bin sizes (i.e. smaller bin sizes closer to zero)</w:t>
      </w:r>
      <w:r w:rsidR="005E2709">
        <w:t xml:space="preserve">. The different </w:t>
      </w:r>
      <w:r w:rsidR="0029420D">
        <w:t xml:space="preserve">CT-PD </w:t>
      </w:r>
      <w:r w:rsidR="005E2709">
        <w:t>bin</w:t>
      </w:r>
      <w:r w:rsidR="00E47DA1">
        <w:t xml:space="preserve">s </w:t>
      </w:r>
      <w:r w:rsidR="005E2709">
        <w:t xml:space="preserve">were </w:t>
      </w:r>
      <w:r w:rsidR="00E47DA1" w:rsidRPr="00C91978">
        <w:t>[</w:t>
      </w:r>
      <w:r w:rsidR="00E47DA1">
        <w:t>-90° to -70°</w:t>
      </w:r>
      <w:r w:rsidR="00E47DA1" w:rsidRPr="00C91978">
        <w:t>]</w:t>
      </w:r>
      <w:r w:rsidR="00E47DA1">
        <w:t xml:space="preserve">, </w:t>
      </w:r>
      <w:r w:rsidR="00E47DA1" w:rsidRPr="00C91978">
        <w:t>[</w:t>
      </w:r>
      <w:r w:rsidR="00E47DA1">
        <w:t>-70° to -50°</w:t>
      </w:r>
      <w:r w:rsidR="00E47DA1" w:rsidRPr="00C91978">
        <w:t>]</w:t>
      </w:r>
      <w:r w:rsidR="00E47DA1">
        <w:t>,</w:t>
      </w:r>
      <w:r w:rsidR="00E47DA1" w:rsidRPr="00C91978">
        <w:t>[</w:t>
      </w:r>
      <w:r w:rsidR="00E47DA1">
        <w:t>-50° to -35°</w:t>
      </w:r>
      <w:r w:rsidR="00E47DA1" w:rsidRPr="00C91978">
        <w:t>]</w:t>
      </w:r>
      <w:r w:rsidR="00E47DA1">
        <w:t xml:space="preserve">, </w:t>
      </w:r>
      <w:r w:rsidR="00E47DA1" w:rsidRPr="00C91978">
        <w:t>[</w:t>
      </w:r>
      <w:r w:rsidR="00E47DA1">
        <w:t>-35° to -25°</w:t>
      </w:r>
      <w:r w:rsidR="00E47DA1" w:rsidRPr="00C91978">
        <w:t>]</w:t>
      </w:r>
      <w:r w:rsidR="00E47DA1">
        <w:t>,</w:t>
      </w:r>
      <w:r w:rsidR="00E47DA1" w:rsidRPr="00C91978">
        <w:t>[</w:t>
      </w:r>
      <w:r w:rsidR="00E47DA1">
        <w:t>-25° to -15°</w:t>
      </w:r>
      <w:r w:rsidR="00E47DA1" w:rsidRPr="00C91978">
        <w:t>]</w:t>
      </w:r>
      <w:r w:rsidR="00E47DA1">
        <w:t xml:space="preserve">, </w:t>
      </w:r>
      <w:r w:rsidR="00E47DA1" w:rsidRPr="00C91978">
        <w:t>[</w:t>
      </w:r>
      <w:r w:rsidR="00E47DA1">
        <w:t>-15° to -5°</w:t>
      </w:r>
      <w:r w:rsidR="00E47DA1" w:rsidRPr="00C91978">
        <w:t>]</w:t>
      </w:r>
      <w:r w:rsidR="00E47DA1">
        <w:t xml:space="preserve">,   </w:t>
      </w:r>
      <w:r w:rsidR="005E2709" w:rsidRPr="00C91978">
        <w:t>[</w:t>
      </w:r>
      <w:r w:rsidR="005E2709">
        <w:t>-5° to +5°</w:t>
      </w:r>
      <w:r w:rsidR="005E2709" w:rsidRPr="00C91978">
        <w:t>]</w:t>
      </w:r>
      <w:r w:rsidR="005E2709">
        <w:t xml:space="preserve">, </w:t>
      </w:r>
      <w:r w:rsidR="005E2709" w:rsidRPr="00C91978">
        <w:t>[</w:t>
      </w:r>
      <w:r w:rsidR="00E47DA1">
        <w:t>+5</w:t>
      </w:r>
      <w:r w:rsidR="005E2709">
        <w:t xml:space="preserve">° to </w:t>
      </w:r>
      <w:r w:rsidR="00E47DA1">
        <w:t>+1</w:t>
      </w:r>
      <w:r w:rsidR="005E2709">
        <w:t>5°</w:t>
      </w:r>
      <w:r w:rsidR="005E2709" w:rsidRPr="00C91978">
        <w:t>]</w:t>
      </w:r>
      <w:r w:rsidR="005E2709">
        <w:t xml:space="preserve">, </w:t>
      </w:r>
      <w:r w:rsidR="005E2709" w:rsidRPr="00C91978">
        <w:t>[</w:t>
      </w:r>
      <w:r w:rsidR="005E2709">
        <w:t xml:space="preserve">15° to </w:t>
      </w:r>
      <w:r w:rsidR="00E47DA1">
        <w:t>25</w:t>
      </w:r>
      <w:r w:rsidR="005E2709">
        <w:t>°</w:t>
      </w:r>
      <w:r w:rsidR="005E2709" w:rsidRPr="00C91978">
        <w:t>]</w:t>
      </w:r>
      <w:r w:rsidR="00E47DA1">
        <w:t xml:space="preserve">, </w:t>
      </w:r>
      <w:r w:rsidR="00E47DA1" w:rsidRPr="00C91978">
        <w:t>[</w:t>
      </w:r>
      <w:r w:rsidR="00E47DA1">
        <w:t>25° to 35°</w:t>
      </w:r>
      <w:r w:rsidR="00E47DA1" w:rsidRPr="00C91978">
        <w:t>]</w:t>
      </w:r>
      <w:r w:rsidR="00E47DA1">
        <w:t xml:space="preserve">, </w:t>
      </w:r>
      <w:r w:rsidR="00E47DA1" w:rsidRPr="00C91978">
        <w:t>[</w:t>
      </w:r>
      <w:r w:rsidR="00E47DA1">
        <w:t>35° to 50°</w:t>
      </w:r>
      <w:r w:rsidR="00E47DA1" w:rsidRPr="00C91978">
        <w:t>]</w:t>
      </w:r>
      <w:r w:rsidR="00E47DA1">
        <w:t xml:space="preserve">, </w:t>
      </w:r>
      <w:r w:rsidR="00E47DA1" w:rsidRPr="00C91978">
        <w:t>[</w:t>
      </w:r>
      <w:r w:rsidR="00E47DA1">
        <w:t>50° to 70°</w:t>
      </w:r>
      <w:r w:rsidR="00E47DA1" w:rsidRPr="00C91978">
        <w:t>]</w:t>
      </w:r>
      <w:r w:rsidR="00E47DA1">
        <w:t xml:space="preserve">, </w:t>
      </w:r>
      <w:r w:rsidR="00E47DA1" w:rsidRPr="00C91978">
        <w:t>[</w:t>
      </w:r>
      <w:r w:rsidR="00E47DA1">
        <w:t>70° to 90°</w:t>
      </w:r>
      <w:r w:rsidR="00E47DA1" w:rsidRPr="00C91978">
        <w:t>]</w:t>
      </w:r>
      <w:r w:rsidR="00E47DA1">
        <w:t xml:space="preserve">. Bin sizes were smaller where the target orientation was closer to the previous distribution mean (i.e. small </w:t>
      </w:r>
      <w:r w:rsidR="0029420D">
        <w:t xml:space="preserve">CT-PDs), to have a higher precision for our reaction times plotted as a function of CT-PD in the area around the previous distribution mean. </w:t>
      </w:r>
    </w:p>
    <w:p w14:paraId="664029BB" w14:textId="234C198B" w:rsidR="00BD3A22" w:rsidRPr="00777B0A" w:rsidRDefault="0029420D" w:rsidP="002400B7">
      <w:r>
        <w:lastRenderedPageBreak/>
        <w:t>For each prime streak lengt</w:t>
      </w:r>
      <w:r w:rsidR="007470C7">
        <w:t xml:space="preserve">h (5 or 6 trials), a prime streak was combined </w:t>
      </w:r>
      <w:r>
        <w:t>with a test streak</w:t>
      </w:r>
      <w:r w:rsidR="007470C7">
        <w:t xml:space="preserve"> with a target orientation chosen based on </w:t>
      </w:r>
      <w:r>
        <w:t>a CT-PD sampled from each CT-PD bin (13 different bins) into a block consisting of 6 to 8 trials. These combinations were repeated 5 times</w:t>
      </w:r>
      <w:r w:rsidR="008C08C9">
        <w:t xml:space="preserve"> per participant</w:t>
      </w:r>
      <w:r>
        <w:t xml:space="preserve"> resulting in 130 blocks</w:t>
      </w:r>
      <w:r w:rsidR="008C08C9">
        <w:t xml:space="preserve"> per test session, with an approximate total trial number of 910 per test session. Total test session duration </w:t>
      </w:r>
      <w:r w:rsidR="007470C7">
        <w:t xml:space="preserve">was between 20 and 40 minutes, depending on the length of the self-paced breaks of the participants. </w:t>
      </w:r>
    </w:p>
    <w:p w14:paraId="27F23241" w14:textId="77777777" w:rsidR="00AF3E7C" w:rsidRDefault="00435AD1" w:rsidP="002400B7">
      <w:pPr>
        <w:pStyle w:val="Heading3"/>
      </w:pPr>
      <w:r w:rsidRPr="00777B0A">
        <w:t xml:space="preserve">Analysis </w:t>
      </w:r>
    </w:p>
    <w:p w14:paraId="750B5F2D" w14:textId="5796234E" w:rsidR="00974FB6" w:rsidRDefault="001060B7" w:rsidP="002400B7">
      <w:r>
        <w:t>Data analysis was</w:t>
      </w:r>
      <w:r w:rsidR="00621F85" w:rsidRPr="00777B0A">
        <w:t xml:space="preserve"> </w:t>
      </w:r>
      <w:r w:rsidR="00FF0471">
        <w:t>conducted</w:t>
      </w:r>
      <w:r w:rsidR="00621F85" w:rsidRPr="00777B0A">
        <w:t xml:space="preserve"> </w:t>
      </w:r>
      <w:r w:rsidR="00FF0471">
        <w:t>in</w:t>
      </w:r>
      <w:r w:rsidR="00621F85" w:rsidRPr="00777B0A">
        <w:t xml:space="preserve"> R</w:t>
      </w:r>
      <w:r w:rsidR="00FF0471">
        <w:t xml:space="preserve"> </w:t>
      </w:r>
      <w:r w:rsidR="00FF0471" w:rsidRPr="00FF0471">
        <w:fldChar w:fldCharType="begin"/>
      </w:r>
      <w:r w:rsidR="00FF0471" w:rsidRPr="00FF0471">
        <w:instrText xml:space="preserve"> ADDIN ZOTERO_ITEM CSL_CITATION {"citationID":"yQCC8m9l","properties":{"formattedCitation":"(R Core Team, 2017)","plainCitation":"(R Core Team, 2017)","noteIndex":0},"citationItems":[{"id":3412,"uris":["http://zotero.org/users/2166398/items/AXNPTBZ4"],"uri":["http://zotero.org/users/2166398/items/AXNPTBZ4"],"itemData":{"id":3412,"type":"book","title":"R: A language and environment for statistical computing","publisher":"R Foundation for Statistical Computing","publisher-place":"Vienna, Austria","event-place":"Vienna, Austria","URL":"https://www.r-project.org/","author":[{"family":"R Core Team","given":""}],"issued":{"date-parts":[["2017"]]}}}],"schema":"https://github.com/citation-style-language/schema/raw/master/csl-citation.json"} </w:instrText>
      </w:r>
      <w:r w:rsidR="00FF0471" w:rsidRPr="00FF0471">
        <w:fldChar w:fldCharType="separate"/>
      </w:r>
      <w:r w:rsidR="00FF0471" w:rsidRPr="00FF0471">
        <w:t>(R Core Team, 2017)</w:t>
      </w:r>
      <w:r w:rsidR="00FF0471" w:rsidRPr="00FF0471">
        <w:fldChar w:fldCharType="end"/>
      </w:r>
      <w:r w:rsidR="00621F85" w:rsidRPr="00777B0A">
        <w:t xml:space="preserve">. </w:t>
      </w:r>
      <w:r w:rsidR="004D629E" w:rsidRPr="00777B0A">
        <w:t xml:space="preserve">In </w:t>
      </w:r>
      <w:r>
        <w:t>the analysi</w:t>
      </w:r>
      <w:r w:rsidR="004D629E" w:rsidRPr="00777B0A">
        <w:t>s, reaction times were predicted in linear mixed models using the lme4 package</w:t>
      </w:r>
      <w:r w:rsidR="00FF0471">
        <w:t xml:space="preserve"> </w:t>
      </w:r>
      <w:r w:rsidR="00FF0471" w:rsidRPr="00FF0471">
        <w:fldChar w:fldCharType="begin"/>
      </w:r>
      <w:r w:rsidR="00FF0471" w:rsidRPr="00FF0471">
        <w:instrText xml:space="preserve"> ADDIN ZOTERO_ITEM CSL_CITATION {"citationID":"vIP1Bbfu","properties":{"formattedCitation":"(Bates, M\\uc0\\u228{}chler, Bolker, &amp; Walker, 2015)","plainCitation":"(Bates, Mächler, Bolker, &amp; Walker, 2015)","noteIndex":0},"citationItems":[{"id":3415,"uris":["http://zotero.org/users/2166398/items/JBVUFKWB"],"uri":["http://zotero.org/users/2166398/items/JBVUFKWB"],"itemData":{"id":3415,"type":"article-journal","title":"Fitting Linear Mixed-Effects Models Using lme4","container-title":"Journal of Statistical Software","page":"1-48","volume":"67","issue":"1","source":"www.jstatsoft.org","DOI":"10.18637/jss.v067.i01","ISSN":"1548-7660","language":"en","author":[{"family":"Bates","given":"Douglas"},{"family":"Mächler","given":"Martin"},{"family":"Bolker","given":"Ben"},{"family":"Walker","given":"Steve"}],"issued":{"date-parts":[["2015",10,7]]}}}],"schema":"https://github.com/citation-style-language/schema/raw/master/csl-citation.json"} </w:instrText>
      </w:r>
      <w:r w:rsidR="00FF0471" w:rsidRPr="00FF0471">
        <w:fldChar w:fldCharType="separate"/>
      </w:r>
      <w:r w:rsidR="00FF0471" w:rsidRPr="00FF0471">
        <w:rPr>
          <w:szCs w:val="24"/>
        </w:rPr>
        <w:t>(Bates, Mächler, Bolker, &amp; Walker, 2015)</w:t>
      </w:r>
      <w:r w:rsidR="00FF0471" w:rsidRPr="00FF0471">
        <w:fldChar w:fldCharType="end"/>
      </w:r>
      <w:r w:rsidR="00FF0471">
        <w:t xml:space="preserve">, </w:t>
      </w:r>
      <w:r w:rsidR="004D629E" w:rsidRPr="00777B0A">
        <w:t xml:space="preserve">specifying a random intercept </w:t>
      </w:r>
      <w:r w:rsidR="00502CF5" w:rsidRPr="00777B0A">
        <w:t xml:space="preserve">and random slope </w:t>
      </w:r>
      <w:r w:rsidR="004D629E" w:rsidRPr="00777B0A">
        <w:t>for each participant.</w:t>
      </w:r>
      <w:r w:rsidR="00502CF5" w:rsidRPr="00777B0A">
        <w:t xml:space="preserve"> </w:t>
      </w:r>
      <w:r w:rsidR="009E4880" w:rsidRPr="00777B0A">
        <w:t xml:space="preserve">P-values were obtained by using the </w:t>
      </w:r>
      <w:proofErr w:type="spellStart"/>
      <w:r w:rsidR="009E4880" w:rsidRPr="00777B0A">
        <w:t>LmerTest</w:t>
      </w:r>
      <w:proofErr w:type="spellEnd"/>
      <w:r w:rsidR="009E4880" w:rsidRPr="00777B0A">
        <w:t xml:space="preserve"> package</w:t>
      </w:r>
      <w:r w:rsidR="00FF0471">
        <w:t xml:space="preserve"> </w:t>
      </w:r>
      <w:r w:rsidR="00FF0471" w:rsidRPr="00FF0471">
        <w:fldChar w:fldCharType="begin"/>
      </w:r>
      <w:r w:rsidR="00FF0471" w:rsidRPr="00FF0471">
        <w:instrText xml:space="preserve"> ADDIN ZOTERO_ITEM CSL_CITATION {"citationID":"0FLPJXnV","properties":{"formattedCitation":"(Kuznetsova, Brockhoff, &amp; Christensen, 2017)","plainCitation":"(Kuznetsova, Brockhoff, &amp; Christensen, 2017)","noteIndex":0},"citationItems":[{"id":3420,"uris":["http://zotero.org/users/2166398/items/E6HDCLSH"],"uri":["http://zotero.org/users/2166398/items/E6HDCLSH"],"itemData":{"id":3420,"type":"article-journal","title":"lmerTest Package: Tests in Linear Mixed Effects Models","container-title":"Journal of Statistical Software","page":"1-26","volume":"82","issue":"1","source":"www.jstatsoft.org","DOI":"10.18637/jss.v082.i13","ISSN":"1548-7660","shortTitle":"lmerTest Package","language":"en","author":[{"family":"Kuznetsova","given":"Alexandra"},{"family":"Brockhoff","given":"Per B."},{"family":"Christensen","given":"Rune H. B."}],"issued":{"date-parts":[["2017",12,6]]}}}],"schema":"https://github.com/citation-style-language/schema/raw/master/csl-citation.json"} </w:instrText>
      </w:r>
      <w:r w:rsidR="00FF0471" w:rsidRPr="00FF0471">
        <w:fldChar w:fldCharType="separate"/>
      </w:r>
      <w:r w:rsidR="00FF0471" w:rsidRPr="00FF0471">
        <w:t>(Kuznetsova, Brockhoff, &amp; Christensen, 2017)</w:t>
      </w:r>
      <w:r w:rsidR="00FF0471" w:rsidRPr="00FF0471">
        <w:fldChar w:fldCharType="end"/>
      </w:r>
      <w:r w:rsidR="009E4880" w:rsidRPr="00777B0A">
        <w:t xml:space="preserve">. </w:t>
      </w:r>
      <w:r w:rsidR="004A74F0">
        <w:t xml:space="preserve">For all analyses, </w:t>
      </w:r>
      <w:r w:rsidR="00502CF5" w:rsidRPr="00777B0A">
        <w:t>reaction ti</w:t>
      </w:r>
      <w:r>
        <w:t>me data were log transformed</w:t>
      </w:r>
      <w:r w:rsidR="007470C7">
        <w:t xml:space="preserve"> to reduces skewness</w:t>
      </w:r>
      <w:r w:rsidR="004A74F0">
        <w:t xml:space="preserve">. </w:t>
      </w:r>
      <w:r w:rsidR="005C3A51">
        <w:t>In</w:t>
      </w:r>
      <w:r w:rsidR="004A74F0">
        <w:t xml:space="preserve"> all analyses, only reaction times on correct trials </w:t>
      </w:r>
      <w:r w:rsidR="0075684D">
        <w:t xml:space="preserve">are </w:t>
      </w:r>
      <w:r w:rsidR="004A74F0">
        <w:t xml:space="preserve">included. </w:t>
      </w:r>
      <w:r w:rsidR="004D629E" w:rsidRPr="00777B0A">
        <w:t>For dichotomous outcomes (</w:t>
      </w:r>
      <w:r w:rsidR="00502CF5" w:rsidRPr="00777B0A">
        <w:t>correct</w:t>
      </w:r>
      <w:r>
        <w:t>/incorrect responses</w:t>
      </w:r>
      <w:r w:rsidR="00FF0471">
        <w:t xml:space="preserve">), we used </w:t>
      </w:r>
      <w:r w:rsidR="004D629E" w:rsidRPr="00777B0A">
        <w:t>generalized linear mixed model</w:t>
      </w:r>
      <w:r w:rsidR="00FF0471">
        <w:t>s</w:t>
      </w:r>
      <w:r w:rsidR="004D629E" w:rsidRPr="00777B0A">
        <w:t xml:space="preserve"> with a binomial link function</w:t>
      </w:r>
      <w:r w:rsidR="00FF0471">
        <w:t xml:space="preserve"> of the lme4 package </w:t>
      </w:r>
      <w:r w:rsidR="00FF0471" w:rsidRPr="00FF0471">
        <w:fldChar w:fldCharType="begin"/>
      </w:r>
      <w:r w:rsidR="00FF0471" w:rsidRPr="00FF0471">
        <w:instrText xml:space="preserve"> ADDIN ZOTERO_ITEM CSL_CITATION {"citationID":"xpGQEjhU","properties":{"formattedCitation":"(Bates et al., 2015)","plainCitation":"(Bates et al., 2015)","noteIndex":0},"citationItems":[{"id":3415,"uris":["http://zotero.org/users/2166398/items/JBVUFKWB"],"uri":["http://zotero.org/users/2166398/items/JBVUFKWB"],"itemData":{"id":3415,"type":"article-journal","title":"Fitting Linear Mixed-Effects Models Using lme4","container-title":"Journal of Statistical Software","page":"1-48","volume":"67","issue":"1","source":"www.jstatsoft.org","DOI":"10.18637/jss.v067.i01","ISSN":"1548-7660","language":"en","author":[{"family":"Bates","given":"Douglas"},{"family":"Mächler","given":"Martin"},{"family":"Bolker","given":"Ben"},{"family":"Walker","given":"Steve"}],"issued":{"date-parts":[["2015",10,7]]}}}],"schema":"https://github.com/citation-style-language/schema/raw/master/csl-citation.json"} </w:instrText>
      </w:r>
      <w:r w:rsidR="00FF0471" w:rsidRPr="00FF0471">
        <w:fldChar w:fldCharType="separate"/>
      </w:r>
      <w:r w:rsidR="00FF0471" w:rsidRPr="00FF0471">
        <w:t>(Bates et al., 2015)</w:t>
      </w:r>
      <w:r w:rsidR="00FF0471" w:rsidRPr="00FF0471">
        <w:fldChar w:fldCharType="end"/>
      </w:r>
      <w:r w:rsidR="004D629E" w:rsidRPr="00777B0A">
        <w:t xml:space="preserve">. </w:t>
      </w:r>
      <w:r w:rsidR="00974FB6">
        <w:t xml:space="preserve">For model comparison based on Bayes factors, the </w:t>
      </w:r>
      <w:proofErr w:type="spellStart"/>
      <w:r w:rsidR="00974FB6">
        <w:t>BayesFactor</w:t>
      </w:r>
      <w:proofErr w:type="spellEnd"/>
      <w:r w:rsidR="00974FB6">
        <w:t xml:space="preserve"> </w:t>
      </w:r>
      <w:commentRangeStart w:id="0"/>
      <w:r w:rsidR="00974FB6">
        <w:t xml:space="preserve">package was </w:t>
      </w:r>
      <w:r w:rsidR="00974FB6" w:rsidRPr="00974FB6">
        <w:t xml:space="preserve">used </w:t>
      </w:r>
      <w:r w:rsidR="00974FB6" w:rsidRPr="00974FB6">
        <w:fldChar w:fldCharType="begin"/>
      </w:r>
      <w:r w:rsidR="00974FB6" w:rsidRPr="00974FB6">
        <w:instrText xml:space="preserve"> ADDIN ZOTERO_ITEM CSL_CITATION {"citationID":"WlG6lztl","properties":{"formattedCitation":"(Rouder, Morey, Speckman, &amp; Province, 2012)","plainCitation":"(Rouder, Morey, Speckman, &amp; Province, 2012)","noteIndex":0},"citationItems":[{"id":3424,"uris":["http://zotero.org/users/2166398/items/UXU68PCN"],"uri":["http://zotero.org/users/2166398/items/UXU68PCN"],"itemData":{"id":3424,"type":"article-journal","title":"Default Bayes factors for ANOVA designs","container-title":"Journal of Mathematical Psychology","page":"356-374","volume":"56","issue":"5","source":"APA PsycNET","abstract":"Bayes factors have been advocated as superior to p-values for assessing statistical evidence in data. Despite the advantages of Bayes factors and the drawbacks of p-values, inference by p-values is still nearly ubiquitous. One impediment to the adoption of Bayes factors is a lack of practical development, particularly a lack of ready-to-use formulas and algorithms. In this paper, we discuss and expand a set of default Bayes factor tests for ANOVA designs. These tests are based on multivariate generalizations of Cauchy priors on standardized effects, and have the desirable properties of being invariant with respect to linear transformations of measurement units. Moreover, these Bayes factors are computationally convenient, and straightforward sampling algorithms are provided. We cover models with fixed, random, and mixed effects, including random interactions, and do so for within-subject, between-subject, and mixed designs. We extend the discussion to regression models with continuous covariates. We also discuss how these Bayes factors may be applied in nonlinear settings, and show how they are useful in differentiating between the power law and the exponential law of skill acquisition. In sum, the current development makes the computation of Bayes factors straightforward for the vast majority of designs in experimental psychology. (PsycINFO Database Record (c) 2016 APA, all rights reserved)","DOI":"10.1016/j.jmp.2012.08.001","ISSN":"1096-0880(Electronic),0022-2496(Print)","author":[{"family":"Rouder","given":"Jeffrey N."},{"family":"Morey","given":"Richard D."},{"family":"Speckman","given":"Paul L."},{"family":"Province","given":"Jordan M."}],"issued":{"date-parts":[["2012"]]}}}],"schema":"https://github.com/citation-style-language/schema/raw/master/csl-citation.json"} </w:instrText>
      </w:r>
      <w:r w:rsidR="00974FB6" w:rsidRPr="00974FB6">
        <w:fldChar w:fldCharType="separate"/>
      </w:r>
      <w:r w:rsidR="00974FB6" w:rsidRPr="00974FB6">
        <w:t>(Rouder, Morey, Speckman, &amp; Province, 2012)</w:t>
      </w:r>
      <w:r w:rsidR="00974FB6" w:rsidRPr="00974FB6">
        <w:fldChar w:fldCharType="end"/>
      </w:r>
      <w:commentRangeEnd w:id="0"/>
      <w:r w:rsidR="00974FB6">
        <w:rPr>
          <w:rStyle w:val="CommentReference"/>
          <w:b/>
          <w:bCs/>
        </w:rPr>
        <w:commentReference w:id="0"/>
      </w:r>
      <w:r w:rsidR="00974FB6">
        <w:t xml:space="preserve">. </w:t>
      </w:r>
    </w:p>
    <w:p w14:paraId="1A233150" w14:textId="3B9F76ED" w:rsidR="00621F85" w:rsidRPr="00974FB6" w:rsidRDefault="00621F85" w:rsidP="002400B7">
      <w:r w:rsidRPr="00777B0A">
        <w:t xml:space="preserve">Reaction times </w:t>
      </w:r>
      <w:r w:rsidR="00974FB6">
        <w:t>of 3 standard deviations</w:t>
      </w:r>
      <w:r w:rsidRPr="00777B0A">
        <w:t xml:space="preserve"> higher </w:t>
      </w:r>
      <w:r w:rsidR="00974FB6">
        <w:t xml:space="preserve">compared to the </w:t>
      </w:r>
      <w:r w:rsidRPr="00777B0A">
        <w:t xml:space="preserve">overall mean </w:t>
      </w:r>
      <w:r w:rsidR="00974FB6">
        <w:t xml:space="preserve">reaction time </w:t>
      </w:r>
      <w:r w:rsidR="001060B7">
        <w:t>and</w:t>
      </w:r>
      <w:r w:rsidR="00974FB6">
        <w:t xml:space="preserve"> reaction times lower than 100 </w:t>
      </w:r>
      <w:proofErr w:type="spellStart"/>
      <w:r w:rsidR="00974FB6">
        <w:t>ms</w:t>
      </w:r>
      <w:proofErr w:type="spellEnd"/>
      <w:r w:rsidR="00974FB6">
        <w:t xml:space="preserve"> were removed from the analysis. Based on these outlier criteria, 1.03 % of all trials were removed</w:t>
      </w:r>
      <w:r w:rsidR="001060B7">
        <w:t xml:space="preserve"> for</w:t>
      </w:r>
      <w:r w:rsidR="00974FB6">
        <w:t xml:space="preserve"> the ASD group and 1.57</w:t>
      </w:r>
      <w:r w:rsidR="001060B7">
        <w:t xml:space="preserve"> % of all trials were removed for</w:t>
      </w:r>
      <w:r w:rsidR="00974FB6">
        <w:t xml:space="preserve"> the TD group. </w:t>
      </w:r>
    </w:p>
    <w:p w14:paraId="150B1E67" w14:textId="7EEC1489" w:rsidR="00BD3A22" w:rsidRPr="00777B0A" w:rsidRDefault="00435AD1" w:rsidP="003A381E">
      <w:pPr>
        <w:pStyle w:val="Heading2"/>
        <w:rPr>
          <w:highlight w:val="white"/>
          <w:lang w:eastAsia="nl-NL"/>
        </w:rPr>
      </w:pPr>
      <w:r w:rsidRPr="00777B0A">
        <w:rPr>
          <w:shd w:val="clear" w:color="auto" w:fill="FFFFFF"/>
          <w:lang w:eastAsia="nl-NL"/>
        </w:rPr>
        <w:t>Results</w:t>
      </w:r>
    </w:p>
    <w:p w14:paraId="669A0AC4" w14:textId="5C64C935" w:rsidR="00BD3A22" w:rsidRPr="00777B0A" w:rsidRDefault="001B4957" w:rsidP="002400B7">
      <w:pPr>
        <w:pStyle w:val="Heading3"/>
        <w:rPr>
          <w:shd w:val="clear" w:color="auto" w:fill="FFFFFF"/>
          <w:lang w:eastAsia="nl-NL"/>
        </w:rPr>
      </w:pPr>
      <w:commentRangeStart w:id="1"/>
      <w:r w:rsidRPr="00777B0A">
        <w:rPr>
          <w:shd w:val="clear" w:color="auto" w:fill="FFFFFF"/>
          <w:lang w:eastAsia="nl-NL"/>
        </w:rPr>
        <w:t>Average</w:t>
      </w:r>
      <w:r w:rsidR="006F0B42" w:rsidRPr="00777B0A">
        <w:rPr>
          <w:shd w:val="clear" w:color="auto" w:fill="FFFFFF"/>
          <w:lang w:eastAsia="nl-NL"/>
        </w:rPr>
        <w:t xml:space="preserve"> task performance</w:t>
      </w:r>
      <w:commentRangeEnd w:id="1"/>
      <w:r w:rsidR="003C0F9F">
        <w:rPr>
          <w:rStyle w:val="CommentReference"/>
          <w:b w:val="0"/>
          <w:bCs w:val="0"/>
        </w:rPr>
        <w:commentReference w:id="1"/>
      </w:r>
    </w:p>
    <w:p w14:paraId="2187D09F" w14:textId="6A01BF1E" w:rsidR="001B4957" w:rsidRPr="00777B0A" w:rsidRDefault="001B4957" w:rsidP="002400B7">
      <w:pPr>
        <w:rPr>
          <w:lang w:eastAsia="nl-NL"/>
        </w:rPr>
      </w:pPr>
      <w:commentRangeStart w:id="2"/>
      <w:r w:rsidRPr="00777B0A">
        <w:rPr>
          <w:lang w:eastAsia="nl-NL"/>
        </w:rPr>
        <w:t>A linear mixed model (random intercept and random slope model)</w:t>
      </w:r>
      <w:commentRangeEnd w:id="2"/>
      <w:r w:rsidR="003C0F9F">
        <w:rPr>
          <w:rStyle w:val="CommentReference"/>
        </w:rPr>
        <w:commentReference w:id="2"/>
      </w:r>
      <w:r w:rsidRPr="00777B0A">
        <w:rPr>
          <w:lang w:eastAsia="nl-NL"/>
        </w:rPr>
        <w:t xml:space="preserve"> with </w:t>
      </w:r>
      <w:r w:rsidR="00974FB6">
        <w:rPr>
          <w:i/>
          <w:lang w:eastAsia="nl-NL"/>
        </w:rPr>
        <w:t>Distractor distribution standard deviation (DSD)</w:t>
      </w:r>
      <w:r w:rsidRPr="00777B0A">
        <w:rPr>
          <w:i/>
          <w:lang w:eastAsia="nl-NL"/>
        </w:rPr>
        <w:t xml:space="preserve">, Group </w:t>
      </w:r>
      <w:r w:rsidRPr="00777B0A">
        <w:rPr>
          <w:lang w:eastAsia="nl-NL"/>
        </w:rPr>
        <w:t xml:space="preserve">and </w:t>
      </w:r>
      <w:r w:rsidR="00974FB6">
        <w:rPr>
          <w:i/>
          <w:lang w:eastAsia="nl-NL"/>
        </w:rPr>
        <w:t>Group x D</w:t>
      </w:r>
      <w:r w:rsidRPr="00777B0A">
        <w:rPr>
          <w:i/>
          <w:lang w:eastAsia="nl-NL"/>
        </w:rPr>
        <w:t xml:space="preserve">SD </w:t>
      </w:r>
      <w:r w:rsidRPr="00777B0A">
        <w:rPr>
          <w:lang w:eastAsia="nl-NL"/>
        </w:rPr>
        <w:t xml:space="preserve">as predictors, revealed a significant effect of </w:t>
      </w:r>
      <w:r w:rsidR="00974FB6">
        <w:rPr>
          <w:i/>
          <w:lang w:eastAsia="nl-NL"/>
        </w:rPr>
        <w:t>D</w:t>
      </w:r>
      <w:r w:rsidRPr="00777B0A">
        <w:rPr>
          <w:i/>
          <w:lang w:eastAsia="nl-NL"/>
        </w:rPr>
        <w:t>SD</w:t>
      </w:r>
      <w:r w:rsidRPr="00777B0A">
        <w:rPr>
          <w:lang w:eastAsia="nl-NL"/>
        </w:rPr>
        <w:t xml:space="preserve"> on search times, with lower search times in the test streaks with a </w:t>
      </w:r>
      <w:r w:rsidR="001060B7">
        <w:rPr>
          <w:i/>
          <w:lang w:eastAsia="nl-NL"/>
        </w:rPr>
        <w:t>D</w:t>
      </w:r>
      <w:r w:rsidRPr="00777B0A">
        <w:rPr>
          <w:i/>
          <w:lang w:eastAsia="nl-NL"/>
        </w:rPr>
        <w:t xml:space="preserve">SD </w:t>
      </w:r>
      <w:r w:rsidRPr="00777B0A">
        <w:rPr>
          <w:lang w:eastAsia="nl-NL"/>
        </w:rPr>
        <w:t xml:space="preserve">of 5° </w:t>
      </w:r>
      <w:r w:rsidR="001B2347" w:rsidRPr="00777B0A">
        <w:rPr>
          <w:lang w:eastAsia="nl-NL"/>
        </w:rPr>
        <w:t>(</w:t>
      </w:r>
      <w:r w:rsidRPr="00777B0A">
        <w:rPr>
          <w:i/>
          <w:lang w:eastAsia="nl-NL"/>
        </w:rPr>
        <w:t>B</w:t>
      </w:r>
      <w:r w:rsidRPr="00777B0A">
        <w:rPr>
          <w:lang w:eastAsia="nl-NL"/>
        </w:rPr>
        <w:t xml:space="preserve">= -0.7 (.01), </w:t>
      </w:r>
      <w:r w:rsidRPr="00777B0A">
        <w:rPr>
          <w:i/>
          <w:lang w:eastAsia="nl-NL"/>
        </w:rPr>
        <w:t xml:space="preserve">t </w:t>
      </w:r>
      <w:r w:rsidRPr="00777B0A">
        <w:rPr>
          <w:lang w:eastAsia="nl-NL"/>
        </w:rPr>
        <w:t xml:space="preserve">= -5.07, </w:t>
      </w:r>
      <w:r w:rsidRPr="00777B0A">
        <w:rPr>
          <w:i/>
          <w:lang w:eastAsia="nl-NL"/>
        </w:rPr>
        <w:t xml:space="preserve">p </w:t>
      </w:r>
      <w:r w:rsidRPr="00777B0A">
        <w:rPr>
          <w:lang w:eastAsia="nl-NL"/>
        </w:rPr>
        <w:t>&lt; .0001)</w:t>
      </w:r>
      <w:r w:rsidR="00C57E5D" w:rsidRPr="00777B0A">
        <w:rPr>
          <w:lang w:eastAsia="nl-NL"/>
        </w:rPr>
        <w:t xml:space="preserve"> compared to search times in the test streaks with a </w:t>
      </w:r>
      <w:r w:rsidR="001060B7">
        <w:rPr>
          <w:i/>
          <w:lang w:eastAsia="nl-NL"/>
        </w:rPr>
        <w:t>D</w:t>
      </w:r>
      <w:r w:rsidR="00C57E5D" w:rsidRPr="00777B0A">
        <w:rPr>
          <w:i/>
          <w:lang w:eastAsia="nl-NL"/>
        </w:rPr>
        <w:t xml:space="preserve">SD </w:t>
      </w:r>
      <w:r w:rsidR="00C57E5D" w:rsidRPr="00777B0A">
        <w:rPr>
          <w:lang w:eastAsia="nl-NL"/>
        </w:rPr>
        <w:t>of 10°</w:t>
      </w:r>
      <w:r w:rsidRPr="00777B0A">
        <w:rPr>
          <w:lang w:eastAsia="nl-NL"/>
        </w:rPr>
        <w:t xml:space="preserve">. Neither a significant effect of </w:t>
      </w:r>
      <w:r w:rsidRPr="00777B0A">
        <w:rPr>
          <w:i/>
          <w:lang w:eastAsia="nl-NL"/>
        </w:rPr>
        <w:lastRenderedPageBreak/>
        <w:t>Group</w:t>
      </w:r>
      <w:r w:rsidRPr="00777B0A">
        <w:rPr>
          <w:lang w:eastAsia="nl-NL"/>
        </w:rPr>
        <w:t xml:space="preserve"> (</w:t>
      </w:r>
      <w:r w:rsidRPr="00777B0A">
        <w:rPr>
          <w:i/>
          <w:lang w:eastAsia="nl-NL"/>
        </w:rPr>
        <w:t xml:space="preserve">B </w:t>
      </w:r>
      <w:r w:rsidRPr="00777B0A">
        <w:rPr>
          <w:lang w:eastAsia="nl-NL"/>
        </w:rPr>
        <w:t xml:space="preserve">= -.01 (.04), </w:t>
      </w:r>
      <w:r w:rsidRPr="00777B0A">
        <w:rPr>
          <w:i/>
          <w:lang w:eastAsia="nl-NL"/>
        </w:rPr>
        <w:t>t</w:t>
      </w:r>
      <w:r w:rsidRPr="00777B0A">
        <w:rPr>
          <w:lang w:eastAsia="nl-NL"/>
        </w:rPr>
        <w:t xml:space="preserve"> = -.02, </w:t>
      </w:r>
      <w:r w:rsidRPr="00777B0A">
        <w:rPr>
          <w:i/>
          <w:lang w:eastAsia="nl-NL"/>
        </w:rPr>
        <w:t>p</w:t>
      </w:r>
      <w:r w:rsidRPr="00777B0A">
        <w:rPr>
          <w:lang w:eastAsia="nl-NL"/>
        </w:rPr>
        <w:t xml:space="preserve"> = .98)</w:t>
      </w:r>
      <w:r w:rsidRPr="00777B0A">
        <w:rPr>
          <w:i/>
          <w:lang w:eastAsia="nl-NL"/>
        </w:rPr>
        <w:t xml:space="preserve"> </w:t>
      </w:r>
      <w:r w:rsidRPr="00777B0A">
        <w:rPr>
          <w:lang w:eastAsia="nl-NL"/>
        </w:rPr>
        <w:t xml:space="preserve">or a significant interaction effect between </w:t>
      </w:r>
      <w:r w:rsidRPr="00777B0A">
        <w:rPr>
          <w:i/>
          <w:lang w:eastAsia="nl-NL"/>
        </w:rPr>
        <w:t xml:space="preserve">Group </w:t>
      </w:r>
      <w:r w:rsidRPr="00777B0A">
        <w:rPr>
          <w:lang w:eastAsia="nl-NL"/>
        </w:rPr>
        <w:t xml:space="preserve">and </w:t>
      </w:r>
      <w:r w:rsidR="001060B7">
        <w:rPr>
          <w:i/>
          <w:lang w:eastAsia="nl-NL"/>
        </w:rPr>
        <w:t>D</w:t>
      </w:r>
      <w:r w:rsidRPr="00777B0A">
        <w:rPr>
          <w:i/>
          <w:lang w:eastAsia="nl-NL"/>
        </w:rPr>
        <w:t xml:space="preserve">SD </w:t>
      </w:r>
      <w:r w:rsidRPr="00777B0A">
        <w:rPr>
          <w:lang w:eastAsia="nl-NL"/>
        </w:rPr>
        <w:t>(</w:t>
      </w:r>
      <w:r w:rsidRPr="00777B0A">
        <w:rPr>
          <w:i/>
          <w:lang w:eastAsia="nl-NL"/>
        </w:rPr>
        <w:t xml:space="preserve">B </w:t>
      </w:r>
      <w:r w:rsidRPr="00777B0A">
        <w:rPr>
          <w:lang w:eastAsia="nl-NL"/>
        </w:rPr>
        <w:t xml:space="preserve">= .01 (.02), </w:t>
      </w:r>
      <w:r w:rsidRPr="00777B0A">
        <w:rPr>
          <w:i/>
          <w:lang w:eastAsia="nl-NL"/>
        </w:rPr>
        <w:t>t</w:t>
      </w:r>
      <w:r w:rsidRPr="00777B0A">
        <w:rPr>
          <w:lang w:eastAsia="nl-NL"/>
        </w:rPr>
        <w:t xml:space="preserve"> = .70, </w:t>
      </w:r>
      <w:r w:rsidRPr="00777B0A">
        <w:rPr>
          <w:i/>
          <w:lang w:eastAsia="nl-NL"/>
        </w:rPr>
        <w:t>p</w:t>
      </w:r>
      <w:r w:rsidRPr="00777B0A">
        <w:rPr>
          <w:lang w:eastAsia="nl-NL"/>
        </w:rPr>
        <w:t xml:space="preserve"> = .49)</w:t>
      </w:r>
      <w:r w:rsidRPr="00777B0A">
        <w:rPr>
          <w:i/>
          <w:lang w:eastAsia="nl-NL"/>
        </w:rPr>
        <w:t xml:space="preserve"> </w:t>
      </w:r>
      <w:r w:rsidRPr="00777B0A">
        <w:rPr>
          <w:lang w:eastAsia="nl-NL"/>
        </w:rPr>
        <w:t xml:space="preserve">on search times </w:t>
      </w:r>
      <w:r w:rsidR="00C57E5D" w:rsidRPr="00777B0A">
        <w:rPr>
          <w:lang w:eastAsia="nl-NL"/>
        </w:rPr>
        <w:t>was</w:t>
      </w:r>
      <w:r w:rsidRPr="00777B0A">
        <w:rPr>
          <w:lang w:eastAsia="nl-NL"/>
        </w:rPr>
        <w:t xml:space="preserve"> found</w:t>
      </w:r>
      <w:r w:rsidR="001B2347" w:rsidRPr="00777B0A">
        <w:rPr>
          <w:lang w:eastAsia="nl-NL"/>
        </w:rPr>
        <w:t xml:space="preserve"> (Figure 2a) </w:t>
      </w:r>
      <w:r w:rsidRPr="00777B0A">
        <w:rPr>
          <w:lang w:eastAsia="nl-NL"/>
        </w:rPr>
        <w:t xml:space="preserve">. </w:t>
      </w:r>
      <w:r w:rsidR="005A4595" w:rsidRPr="00777B0A">
        <w:rPr>
          <w:lang w:eastAsia="nl-NL"/>
        </w:rPr>
        <w:t xml:space="preserve">These results indicate that, on average, </w:t>
      </w:r>
      <w:r w:rsidR="00403419" w:rsidRPr="00777B0A">
        <w:rPr>
          <w:lang w:eastAsia="nl-NL"/>
        </w:rPr>
        <w:t xml:space="preserve">reaction times were lower </w:t>
      </w:r>
      <w:r w:rsidR="00187A17" w:rsidRPr="00777B0A">
        <w:rPr>
          <w:lang w:eastAsia="nl-NL"/>
        </w:rPr>
        <w:t>(</w:t>
      </w:r>
      <w:r w:rsidR="00187A17" w:rsidRPr="00777B0A">
        <w:rPr>
          <w:i/>
          <w:lang w:eastAsia="nl-NL"/>
        </w:rPr>
        <w:t xml:space="preserve">M </w:t>
      </w:r>
      <w:r w:rsidR="00187A17" w:rsidRPr="00777B0A">
        <w:rPr>
          <w:lang w:eastAsia="nl-NL"/>
        </w:rPr>
        <w:t xml:space="preserve">= 1114.96 </w:t>
      </w:r>
      <w:r w:rsidR="005A4595" w:rsidRPr="00777B0A">
        <w:rPr>
          <w:lang w:eastAsia="nl-NL"/>
        </w:rPr>
        <w:t xml:space="preserve">, </w:t>
      </w:r>
      <w:r w:rsidR="005A4595" w:rsidRPr="00777B0A">
        <w:rPr>
          <w:i/>
          <w:lang w:eastAsia="nl-NL"/>
        </w:rPr>
        <w:t>SD</w:t>
      </w:r>
      <w:r w:rsidR="005A4595" w:rsidRPr="00777B0A">
        <w:rPr>
          <w:lang w:eastAsia="nl-NL"/>
        </w:rPr>
        <w:t xml:space="preserve"> =.194.69</w:t>
      </w:r>
      <w:r w:rsidR="00187A17" w:rsidRPr="00777B0A">
        <w:rPr>
          <w:lang w:eastAsia="nl-NL"/>
        </w:rPr>
        <w:t xml:space="preserve">) </w:t>
      </w:r>
      <w:r w:rsidR="00403419" w:rsidRPr="00777B0A">
        <w:rPr>
          <w:lang w:eastAsia="nl-NL"/>
        </w:rPr>
        <w:t xml:space="preserve">in trials of the test streaks with a </w:t>
      </w:r>
      <w:r w:rsidR="001060B7">
        <w:rPr>
          <w:i/>
          <w:lang w:eastAsia="nl-NL"/>
        </w:rPr>
        <w:t>D</w:t>
      </w:r>
      <w:r w:rsidR="00403419" w:rsidRPr="00777B0A">
        <w:rPr>
          <w:i/>
          <w:lang w:eastAsia="nl-NL"/>
        </w:rPr>
        <w:t xml:space="preserve">SD </w:t>
      </w:r>
      <w:r w:rsidR="00403419" w:rsidRPr="00777B0A">
        <w:rPr>
          <w:lang w:eastAsia="nl-NL"/>
        </w:rPr>
        <w:t xml:space="preserve">of 5° </w:t>
      </w:r>
      <w:r w:rsidR="00187A17" w:rsidRPr="00777B0A">
        <w:rPr>
          <w:lang w:eastAsia="nl-NL"/>
        </w:rPr>
        <w:t xml:space="preserve">compared to </w:t>
      </w:r>
      <w:r w:rsidR="005A4595" w:rsidRPr="00777B0A">
        <w:rPr>
          <w:lang w:eastAsia="nl-NL"/>
        </w:rPr>
        <w:t xml:space="preserve">reaction times (M = 1222.20, </w:t>
      </w:r>
      <w:r w:rsidR="005A4595" w:rsidRPr="00777B0A">
        <w:rPr>
          <w:i/>
          <w:lang w:eastAsia="nl-NL"/>
        </w:rPr>
        <w:t xml:space="preserve">SD </w:t>
      </w:r>
      <w:r w:rsidR="005A4595" w:rsidRPr="00777B0A">
        <w:rPr>
          <w:lang w:eastAsia="nl-NL"/>
        </w:rPr>
        <w:t xml:space="preserve">= </w:t>
      </w:r>
      <w:r w:rsidR="005A4595" w:rsidRPr="00777B0A">
        <w:rPr>
          <w:i/>
          <w:lang w:eastAsia="nl-NL"/>
        </w:rPr>
        <w:t>195</w:t>
      </w:r>
      <w:r w:rsidR="005A4595" w:rsidRPr="00777B0A">
        <w:rPr>
          <w:lang w:eastAsia="nl-NL"/>
        </w:rPr>
        <w:t xml:space="preserve">.39) on </w:t>
      </w:r>
      <w:r w:rsidR="00187A17" w:rsidRPr="00777B0A">
        <w:rPr>
          <w:lang w:eastAsia="nl-NL"/>
        </w:rPr>
        <w:t xml:space="preserve">trials </w:t>
      </w:r>
      <w:r w:rsidR="00C57E5D" w:rsidRPr="00777B0A">
        <w:rPr>
          <w:lang w:eastAsia="nl-NL"/>
        </w:rPr>
        <w:t>in</w:t>
      </w:r>
      <w:r w:rsidR="00187A17" w:rsidRPr="00777B0A">
        <w:rPr>
          <w:lang w:eastAsia="nl-NL"/>
        </w:rPr>
        <w:t xml:space="preserve"> prime streaks with a </w:t>
      </w:r>
      <w:r w:rsidR="001060B7">
        <w:rPr>
          <w:i/>
          <w:lang w:eastAsia="nl-NL"/>
        </w:rPr>
        <w:t>D</w:t>
      </w:r>
      <w:r w:rsidR="00187A17" w:rsidRPr="00777B0A">
        <w:rPr>
          <w:i/>
          <w:lang w:eastAsia="nl-NL"/>
        </w:rPr>
        <w:t xml:space="preserve">SD </w:t>
      </w:r>
      <w:r w:rsidR="00187A17" w:rsidRPr="00777B0A">
        <w:rPr>
          <w:lang w:eastAsia="nl-NL"/>
        </w:rPr>
        <w:t>of 10°</w:t>
      </w:r>
      <w:r w:rsidR="005A4595" w:rsidRPr="00777B0A">
        <w:rPr>
          <w:lang w:eastAsia="nl-NL"/>
        </w:rPr>
        <w:t>.</w:t>
      </w:r>
    </w:p>
    <w:p w14:paraId="73520D91" w14:textId="19E8C33E" w:rsidR="00C57E5D" w:rsidRPr="00777B0A" w:rsidRDefault="001B4957" w:rsidP="002400B7">
      <w:pPr>
        <w:rPr>
          <w:lang w:eastAsia="nl-NL"/>
        </w:rPr>
      </w:pPr>
      <w:commentRangeStart w:id="3"/>
      <w:r w:rsidRPr="00777B0A">
        <w:rPr>
          <w:lang w:eastAsia="nl-NL"/>
        </w:rPr>
        <w:t xml:space="preserve">A generalized linear mixed model </w:t>
      </w:r>
      <w:commentRangeEnd w:id="3"/>
      <w:r w:rsidR="003C0F9F">
        <w:rPr>
          <w:rStyle w:val="CommentReference"/>
        </w:rPr>
        <w:commentReference w:id="3"/>
      </w:r>
      <w:r w:rsidRPr="00777B0A">
        <w:t>with a binomial link function</w:t>
      </w:r>
      <w:r w:rsidRPr="00777B0A">
        <w:rPr>
          <w:lang w:eastAsia="nl-NL"/>
        </w:rPr>
        <w:t xml:space="preserve"> with </w:t>
      </w:r>
      <w:r w:rsidR="001060B7">
        <w:rPr>
          <w:i/>
          <w:lang w:eastAsia="nl-NL"/>
        </w:rPr>
        <w:t>D</w:t>
      </w:r>
      <w:r w:rsidRPr="00777B0A">
        <w:rPr>
          <w:i/>
          <w:lang w:eastAsia="nl-NL"/>
        </w:rPr>
        <w:t xml:space="preserve">SD, Group </w:t>
      </w:r>
      <w:r w:rsidRPr="00777B0A">
        <w:rPr>
          <w:lang w:eastAsia="nl-NL"/>
        </w:rPr>
        <w:t xml:space="preserve">and </w:t>
      </w:r>
      <w:r w:rsidRPr="00777B0A">
        <w:rPr>
          <w:i/>
          <w:lang w:eastAsia="nl-NL"/>
        </w:rPr>
        <w:t xml:space="preserve">Group x </w:t>
      </w:r>
      <w:r w:rsidR="001060B7">
        <w:rPr>
          <w:i/>
          <w:lang w:eastAsia="nl-NL"/>
        </w:rPr>
        <w:t>D</w:t>
      </w:r>
      <w:r w:rsidR="001060B7" w:rsidRPr="00777B0A">
        <w:rPr>
          <w:i/>
          <w:lang w:eastAsia="nl-NL"/>
        </w:rPr>
        <w:t>SD</w:t>
      </w:r>
      <w:r w:rsidRPr="00777B0A">
        <w:rPr>
          <w:i/>
          <w:lang w:eastAsia="nl-NL"/>
        </w:rPr>
        <w:t xml:space="preserve"> </w:t>
      </w:r>
      <w:r w:rsidRPr="00777B0A">
        <w:rPr>
          <w:lang w:eastAsia="nl-NL"/>
        </w:rPr>
        <w:t xml:space="preserve">as predictors, revealed a significant effect of </w:t>
      </w:r>
      <w:r w:rsidR="001060B7">
        <w:rPr>
          <w:i/>
          <w:lang w:eastAsia="nl-NL"/>
        </w:rPr>
        <w:t>D</w:t>
      </w:r>
      <w:r w:rsidR="001060B7" w:rsidRPr="00777B0A">
        <w:rPr>
          <w:i/>
          <w:lang w:eastAsia="nl-NL"/>
        </w:rPr>
        <w:t>SD</w:t>
      </w:r>
      <w:r w:rsidR="001060B7" w:rsidRPr="00777B0A">
        <w:rPr>
          <w:lang w:eastAsia="nl-NL"/>
        </w:rPr>
        <w:t xml:space="preserve"> </w:t>
      </w:r>
      <w:r w:rsidRPr="00777B0A">
        <w:rPr>
          <w:lang w:eastAsia="nl-NL"/>
        </w:rPr>
        <w:t xml:space="preserve">on accuracy, with higher accuracy on trials of the test streaks with a </w:t>
      </w:r>
      <w:r w:rsidR="001060B7">
        <w:rPr>
          <w:i/>
          <w:lang w:eastAsia="nl-NL"/>
        </w:rPr>
        <w:t>D</w:t>
      </w:r>
      <w:r w:rsidR="001060B7" w:rsidRPr="00777B0A">
        <w:rPr>
          <w:i/>
          <w:lang w:eastAsia="nl-NL"/>
        </w:rPr>
        <w:t>SD</w:t>
      </w:r>
      <w:r w:rsidR="001060B7" w:rsidRPr="00777B0A">
        <w:rPr>
          <w:lang w:eastAsia="nl-NL"/>
        </w:rPr>
        <w:t xml:space="preserve"> </w:t>
      </w:r>
      <w:r w:rsidRPr="00777B0A">
        <w:rPr>
          <w:lang w:eastAsia="nl-NL"/>
        </w:rPr>
        <w:t>of 5° (</w:t>
      </w:r>
      <w:r w:rsidRPr="00777B0A">
        <w:rPr>
          <w:i/>
          <w:lang w:eastAsia="nl-NL"/>
        </w:rPr>
        <w:t>B</w:t>
      </w:r>
      <w:r w:rsidRPr="00777B0A">
        <w:rPr>
          <w:lang w:eastAsia="nl-NL"/>
        </w:rPr>
        <w:t>=</w:t>
      </w:r>
      <w:r w:rsidR="001B2347" w:rsidRPr="00777B0A">
        <w:rPr>
          <w:lang w:eastAsia="nl-NL"/>
        </w:rPr>
        <w:t xml:space="preserve">0.72(.09), </w:t>
      </w:r>
      <w:r w:rsidR="001B2347" w:rsidRPr="00777B0A">
        <w:rPr>
          <w:i/>
          <w:lang w:eastAsia="nl-NL"/>
        </w:rPr>
        <w:t>t</w:t>
      </w:r>
      <w:r w:rsidR="001B2347" w:rsidRPr="00777B0A">
        <w:rPr>
          <w:lang w:eastAsia="nl-NL"/>
        </w:rPr>
        <w:t xml:space="preserve">=8.4, </w:t>
      </w:r>
      <w:r w:rsidR="001B2347" w:rsidRPr="00777B0A">
        <w:rPr>
          <w:i/>
          <w:lang w:eastAsia="nl-NL"/>
        </w:rPr>
        <w:t>p</w:t>
      </w:r>
      <w:r w:rsidR="001B2347" w:rsidRPr="00777B0A">
        <w:rPr>
          <w:lang w:eastAsia="nl-NL"/>
        </w:rPr>
        <w:t>&lt;.0001</w:t>
      </w:r>
      <w:r w:rsidRPr="00777B0A">
        <w:rPr>
          <w:lang w:eastAsia="nl-NL"/>
        </w:rPr>
        <w:t xml:space="preserve">) compared to accuracy on trials of the prime streaks with a </w:t>
      </w:r>
      <w:r w:rsidR="001060B7">
        <w:rPr>
          <w:i/>
          <w:lang w:eastAsia="nl-NL"/>
        </w:rPr>
        <w:t>D</w:t>
      </w:r>
      <w:r w:rsidR="001060B7" w:rsidRPr="00777B0A">
        <w:rPr>
          <w:i/>
          <w:lang w:eastAsia="nl-NL"/>
        </w:rPr>
        <w:t>SD</w:t>
      </w:r>
      <w:r w:rsidR="001060B7" w:rsidRPr="00777B0A">
        <w:rPr>
          <w:lang w:eastAsia="nl-NL"/>
        </w:rPr>
        <w:t xml:space="preserve"> </w:t>
      </w:r>
      <w:r w:rsidRPr="00777B0A">
        <w:rPr>
          <w:lang w:eastAsia="nl-NL"/>
        </w:rPr>
        <w:t xml:space="preserve">of 10°. No significant effect of </w:t>
      </w:r>
      <w:r w:rsidRPr="00777B0A">
        <w:rPr>
          <w:i/>
          <w:lang w:eastAsia="nl-NL"/>
        </w:rPr>
        <w:t>Group</w:t>
      </w:r>
      <w:r w:rsidRPr="00777B0A">
        <w:rPr>
          <w:lang w:eastAsia="nl-NL"/>
        </w:rPr>
        <w:t xml:space="preserve"> (</w:t>
      </w:r>
      <w:r w:rsidRPr="00777B0A">
        <w:rPr>
          <w:i/>
          <w:lang w:eastAsia="nl-NL"/>
        </w:rPr>
        <w:t xml:space="preserve">B </w:t>
      </w:r>
      <w:r w:rsidRPr="00777B0A">
        <w:rPr>
          <w:lang w:eastAsia="nl-NL"/>
        </w:rPr>
        <w:t xml:space="preserve">= </w:t>
      </w:r>
      <w:r w:rsidR="001B2347" w:rsidRPr="00777B0A">
        <w:rPr>
          <w:lang w:eastAsia="nl-NL"/>
        </w:rPr>
        <w:t xml:space="preserve">-0.02(.19), </w:t>
      </w:r>
      <w:r w:rsidR="001B2347" w:rsidRPr="00777B0A">
        <w:rPr>
          <w:i/>
          <w:lang w:eastAsia="nl-NL"/>
        </w:rPr>
        <w:t>z</w:t>
      </w:r>
      <w:r w:rsidR="001B2347" w:rsidRPr="00777B0A">
        <w:rPr>
          <w:lang w:eastAsia="nl-NL"/>
        </w:rPr>
        <w:t xml:space="preserve"> =-.12, </w:t>
      </w:r>
      <w:r w:rsidR="001B2347" w:rsidRPr="00777B0A">
        <w:rPr>
          <w:i/>
          <w:lang w:eastAsia="nl-NL"/>
        </w:rPr>
        <w:t>p</w:t>
      </w:r>
      <w:r w:rsidR="001B2347" w:rsidRPr="00777B0A">
        <w:rPr>
          <w:lang w:eastAsia="nl-NL"/>
        </w:rPr>
        <w:t xml:space="preserve"> =.90</w:t>
      </w:r>
      <w:r w:rsidRPr="00777B0A">
        <w:rPr>
          <w:lang w:eastAsia="nl-NL"/>
        </w:rPr>
        <w:t>)</w:t>
      </w:r>
      <w:r w:rsidRPr="00777B0A">
        <w:rPr>
          <w:i/>
          <w:lang w:eastAsia="nl-NL"/>
        </w:rPr>
        <w:t xml:space="preserve"> </w:t>
      </w:r>
      <w:r w:rsidRPr="00777B0A">
        <w:rPr>
          <w:lang w:eastAsia="nl-NL"/>
        </w:rPr>
        <w:t xml:space="preserve">or a significant interaction effect between </w:t>
      </w:r>
      <w:r w:rsidRPr="00777B0A">
        <w:rPr>
          <w:i/>
          <w:lang w:eastAsia="nl-NL"/>
        </w:rPr>
        <w:t xml:space="preserve">Group </w:t>
      </w:r>
      <w:r w:rsidRPr="00777B0A">
        <w:rPr>
          <w:lang w:eastAsia="nl-NL"/>
        </w:rPr>
        <w:t xml:space="preserve">and </w:t>
      </w:r>
      <w:r w:rsidR="001060B7">
        <w:rPr>
          <w:i/>
          <w:lang w:eastAsia="nl-NL"/>
        </w:rPr>
        <w:t>D</w:t>
      </w:r>
      <w:r w:rsidR="001060B7" w:rsidRPr="00777B0A">
        <w:rPr>
          <w:i/>
          <w:lang w:eastAsia="nl-NL"/>
        </w:rPr>
        <w:t>SD</w:t>
      </w:r>
      <w:r w:rsidR="001060B7" w:rsidRPr="00777B0A">
        <w:rPr>
          <w:lang w:eastAsia="nl-NL"/>
        </w:rPr>
        <w:t xml:space="preserve"> </w:t>
      </w:r>
      <w:r w:rsidRPr="00777B0A">
        <w:rPr>
          <w:lang w:eastAsia="nl-NL"/>
        </w:rPr>
        <w:t>(</w:t>
      </w:r>
      <w:r w:rsidRPr="00777B0A">
        <w:rPr>
          <w:i/>
          <w:lang w:eastAsia="nl-NL"/>
        </w:rPr>
        <w:t xml:space="preserve">B </w:t>
      </w:r>
      <w:r w:rsidR="001B2347" w:rsidRPr="00777B0A">
        <w:rPr>
          <w:lang w:eastAsia="nl-NL"/>
        </w:rPr>
        <w:t xml:space="preserve">= -0.14 (.12), </w:t>
      </w:r>
      <w:r w:rsidR="001B2347" w:rsidRPr="00777B0A">
        <w:rPr>
          <w:i/>
          <w:lang w:eastAsia="nl-NL"/>
        </w:rPr>
        <w:t>z</w:t>
      </w:r>
      <w:r w:rsidR="001060B7">
        <w:rPr>
          <w:lang w:eastAsia="nl-NL"/>
        </w:rPr>
        <w:t xml:space="preserve"> = -1.25, </w:t>
      </w:r>
      <w:r w:rsidR="001060B7">
        <w:rPr>
          <w:i/>
          <w:lang w:eastAsia="nl-NL"/>
        </w:rPr>
        <w:t xml:space="preserve">p </w:t>
      </w:r>
      <w:r w:rsidR="001060B7">
        <w:rPr>
          <w:lang w:eastAsia="nl-NL"/>
        </w:rPr>
        <w:t>=</w:t>
      </w:r>
      <w:r w:rsidR="001B2347" w:rsidRPr="00777B0A">
        <w:rPr>
          <w:lang w:eastAsia="nl-NL"/>
        </w:rPr>
        <w:t>.21</w:t>
      </w:r>
      <w:r w:rsidRPr="00777B0A">
        <w:rPr>
          <w:lang w:eastAsia="nl-NL"/>
        </w:rPr>
        <w:t>)</w:t>
      </w:r>
      <w:r w:rsidRPr="00777B0A">
        <w:rPr>
          <w:i/>
          <w:lang w:eastAsia="nl-NL"/>
        </w:rPr>
        <w:t xml:space="preserve"> </w:t>
      </w:r>
      <w:r w:rsidRPr="00777B0A">
        <w:rPr>
          <w:lang w:eastAsia="nl-NL"/>
        </w:rPr>
        <w:t xml:space="preserve">on accuracy </w:t>
      </w:r>
      <w:r w:rsidR="005A4595" w:rsidRPr="00777B0A">
        <w:rPr>
          <w:lang w:eastAsia="nl-NL"/>
        </w:rPr>
        <w:t>was</w:t>
      </w:r>
      <w:r w:rsidRPr="00777B0A">
        <w:rPr>
          <w:lang w:eastAsia="nl-NL"/>
        </w:rPr>
        <w:t xml:space="preserve"> found</w:t>
      </w:r>
      <w:r w:rsidR="004B6830">
        <w:rPr>
          <w:lang w:eastAsia="nl-NL"/>
        </w:rPr>
        <w:t xml:space="preserve"> (F</w:t>
      </w:r>
      <w:r w:rsidR="001B2347" w:rsidRPr="00777B0A">
        <w:rPr>
          <w:lang w:eastAsia="nl-NL"/>
        </w:rPr>
        <w:t>igure 2b)</w:t>
      </w:r>
      <w:r w:rsidRPr="00777B0A">
        <w:rPr>
          <w:lang w:eastAsia="nl-NL"/>
        </w:rPr>
        <w:t>.</w:t>
      </w:r>
      <w:r w:rsidR="005A4595" w:rsidRPr="00777B0A">
        <w:rPr>
          <w:lang w:eastAsia="nl-NL"/>
        </w:rPr>
        <w:t xml:space="preserve"> These results indicate that, on average, accuracy was higher (</w:t>
      </w:r>
      <w:r w:rsidR="005A4595" w:rsidRPr="00777B0A">
        <w:rPr>
          <w:i/>
          <w:lang w:eastAsia="nl-NL"/>
        </w:rPr>
        <w:t>M</w:t>
      </w:r>
      <w:r w:rsidR="005A4595" w:rsidRPr="00777B0A">
        <w:rPr>
          <w:lang w:eastAsia="nl-NL"/>
        </w:rPr>
        <w:t xml:space="preserve"> = .93, </w:t>
      </w:r>
      <w:r w:rsidR="005A4595" w:rsidRPr="00777B0A">
        <w:rPr>
          <w:i/>
          <w:lang w:eastAsia="nl-NL"/>
        </w:rPr>
        <w:t>SD</w:t>
      </w:r>
      <w:r w:rsidR="005A4595" w:rsidRPr="00777B0A">
        <w:rPr>
          <w:lang w:eastAsia="nl-NL"/>
        </w:rPr>
        <w:t xml:space="preserve"> =.05) in trials </w:t>
      </w:r>
      <w:r w:rsidR="00C57E5D" w:rsidRPr="00777B0A">
        <w:rPr>
          <w:lang w:eastAsia="nl-NL"/>
        </w:rPr>
        <w:t>in the</w:t>
      </w:r>
      <w:r w:rsidR="005A4595" w:rsidRPr="00777B0A">
        <w:rPr>
          <w:lang w:eastAsia="nl-NL"/>
        </w:rPr>
        <w:t xml:space="preserve"> test streaks with a </w:t>
      </w:r>
      <w:r w:rsidR="001060B7">
        <w:rPr>
          <w:i/>
          <w:lang w:eastAsia="nl-NL"/>
        </w:rPr>
        <w:t>D</w:t>
      </w:r>
      <w:r w:rsidR="001060B7" w:rsidRPr="00777B0A">
        <w:rPr>
          <w:i/>
          <w:lang w:eastAsia="nl-NL"/>
        </w:rPr>
        <w:t>SD</w:t>
      </w:r>
      <w:r w:rsidR="001060B7" w:rsidRPr="00777B0A">
        <w:rPr>
          <w:lang w:eastAsia="nl-NL"/>
        </w:rPr>
        <w:t xml:space="preserve"> </w:t>
      </w:r>
      <w:r w:rsidR="00C57E5D" w:rsidRPr="00777B0A">
        <w:rPr>
          <w:lang w:eastAsia="nl-NL"/>
        </w:rPr>
        <w:t xml:space="preserve">of 5° compared to accuracy </w:t>
      </w:r>
      <w:r w:rsidR="005A4595" w:rsidRPr="00777B0A">
        <w:rPr>
          <w:lang w:eastAsia="nl-NL"/>
        </w:rPr>
        <w:t>(</w:t>
      </w:r>
      <w:r w:rsidR="005A4595" w:rsidRPr="00777B0A">
        <w:rPr>
          <w:i/>
          <w:lang w:eastAsia="nl-NL"/>
        </w:rPr>
        <w:t>M</w:t>
      </w:r>
      <w:r w:rsidR="005A4595" w:rsidRPr="00777B0A">
        <w:rPr>
          <w:lang w:eastAsia="nl-NL"/>
        </w:rPr>
        <w:t xml:space="preserve"> = .88, </w:t>
      </w:r>
      <w:r w:rsidR="005A4595" w:rsidRPr="00777B0A">
        <w:rPr>
          <w:i/>
          <w:lang w:eastAsia="nl-NL"/>
        </w:rPr>
        <w:t>SD</w:t>
      </w:r>
      <w:r w:rsidR="005A4595" w:rsidRPr="00777B0A">
        <w:rPr>
          <w:lang w:eastAsia="nl-NL"/>
        </w:rPr>
        <w:t xml:space="preserve"> =.06) on trials </w:t>
      </w:r>
      <w:r w:rsidR="00C57E5D" w:rsidRPr="00777B0A">
        <w:rPr>
          <w:lang w:eastAsia="nl-NL"/>
        </w:rPr>
        <w:t xml:space="preserve">in </w:t>
      </w:r>
      <w:r w:rsidR="005A4595" w:rsidRPr="00777B0A">
        <w:rPr>
          <w:lang w:eastAsia="nl-NL"/>
        </w:rPr>
        <w:t xml:space="preserve">the prime streaks with a </w:t>
      </w:r>
      <w:r w:rsidR="001060B7">
        <w:rPr>
          <w:i/>
          <w:lang w:eastAsia="nl-NL"/>
        </w:rPr>
        <w:t>D</w:t>
      </w:r>
      <w:r w:rsidR="001060B7" w:rsidRPr="00777B0A">
        <w:rPr>
          <w:i/>
          <w:lang w:eastAsia="nl-NL"/>
        </w:rPr>
        <w:t>SD</w:t>
      </w:r>
      <w:r w:rsidR="005A4595" w:rsidRPr="00777B0A">
        <w:rPr>
          <w:i/>
          <w:lang w:eastAsia="nl-NL"/>
        </w:rPr>
        <w:t xml:space="preserve"> </w:t>
      </w:r>
      <w:r w:rsidR="005A4595" w:rsidRPr="00777B0A">
        <w:rPr>
          <w:lang w:eastAsia="nl-NL"/>
        </w:rPr>
        <w:t>of 10°.</w:t>
      </w:r>
    </w:p>
    <w:p w14:paraId="0E3AE87A" w14:textId="4C3BF370" w:rsidR="00502CF5" w:rsidRPr="00777B0A" w:rsidRDefault="00403419" w:rsidP="002400B7">
      <w:pPr>
        <w:rPr>
          <w:lang w:eastAsia="nl-NL"/>
        </w:rPr>
      </w:pPr>
      <w:commentRangeStart w:id="4"/>
      <w:r w:rsidRPr="00777B0A">
        <w:rPr>
          <w:lang w:eastAsia="nl-NL"/>
        </w:rPr>
        <w:t>The</w:t>
      </w:r>
      <w:r w:rsidR="008C6065" w:rsidRPr="00777B0A">
        <w:rPr>
          <w:lang w:eastAsia="nl-NL"/>
        </w:rPr>
        <w:t xml:space="preserve"> results of the Bayesian analysi</w:t>
      </w:r>
      <w:r w:rsidRPr="00777B0A">
        <w:rPr>
          <w:lang w:eastAsia="nl-NL"/>
        </w:rPr>
        <w:t xml:space="preserve">s </w:t>
      </w:r>
      <w:commentRangeEnd w:id="4"/>
      <w:r w:rsidR="003C0F9F">
        <w:rPr>
          <w:rStyle w:val="CommentReference"/>
        </w:rPr>
        <w:commentReference w:id="4"/>
      </w:r>
      <w:r w:rsidRPr="00777B0A">
        <w:rPr>
          <w:lang w:eastAsia="nl-NL"/>
        </w:rPr>
        <w:t xml:space="preserve">are in line with the results of the (generalized) linear mixed models reported above. </w:t>
      </w:r>
      <w:r w:rsidR="008C6065" w:rsidRPr="00777B0A">
        <w:rPr>
          <w:lang w:eastAsia="nl-NL"/>
        </w:rPr>
        <w:t>Both for search times and for accuracy as an outcome variable, t</w:t>
      </w:r>
      <w:r w:rsidRPr="00777B0A">
        <w:rPr>
          <w:lang w:eastAsia="nl-NL"/>
        </w:rPr>
        <w:t xml:space="preserve">he strongest support was found for a model with only a main effect of </w:t>
      </w:r>
      <w:r w:rsidR="001060B7">
        <w:rPr>
          <w:i/>
          <w:lang w:eastAsia="nl-NL"/>
        </w:rPr>
        <w:t>D</w:t>
      </w:r>
      <w:r w:rsidR="001060B7" w:rsidRPr="00777B0A">
        <w:rPr>
          <w:i/>
          <w:lang w:eastAsia="nl-NL"/>
        </w:rPr>
        <w:t>SD</w:t>
      </w:r>
      <w:r w:rsidRPr="00777B0A">
        <w:rPr>
          <w:lang w:eastAsia="nl-NL"/>
        </w:rPr>
        <w:t>.</w:t>
      </w:r>
      <w:r w:rsidR="008C6065" w:rsidRPr="00777B0A">
        <w:rPr>
          <w:lang w:eastAsia="nl-NL"/>
        </w:rPr>
        <w:t xml:space="preserve"> In</w:t>
      </w:r>
      <w:r w:rsidR="004316D3" w:rsidRPr="00777B0A">
        <w:rPr>
          <w:lang w:eastAsia="nl-NL"/>
        </w:rPr>
        <w:t xml:space="preserve"> </w:t>
      </w:r>
      <w:r w:rsidR="004316D3" w:rsidRPr="00777B0A">
        <w:rPr>
          <w:lang w:eastAsia="nl-NL"/>
        </w:rPr>
        <w:fldChar w:fldCharType="begin"/>
      </w:r>
      <w:r w:rsidR="004316D3" w:rsidRPr="00777B0A">
        <w:rPr>
          <w:lang w:eastAsia="nl-NL"/>
        </w:rPr>
        <w:instrText xml:space="preserve"> REF _Ref6491176 \h </w:instrText>
      </w:r>
      <w:r w:rsidR="00777B0A">
        <w:rPr>
          <w:lang w:eastAsia="nl-NL"/>
        </w:rPr>
        <w:instrText xml:space="preserve"> \* MERGEFORMAT </w:instrText>
      </w:r>
      <w:r w:rsidR="004316D3" w:rsidRPr="00777B0A">
        <w:rPr>
          <w:lang w:eastAsia="nl-NL"/>
        </w:rPr>
      </w:r>
      <w:r w:rsidR="004316D3" w:rsidRPr="00777B0A">
        <w:rPr>
          <w:lang w:eastAsia="nl-NL"/>
        </w:rPr>
        <w:fldChar w:fldCharType="separate"/>
      </w:r>
      <w:r w:rsidR="004316D3" w:rsidRPr="00777B0A">
        <w:rPr>
          <w:color w:val="auto"/>
        </w:rPr>
        <w:t>Table 2</w:t>
      </w:r>
      <w:r w:rsidR="004316D3" w:rsidRPr="00777B0A">
        <w:rPr>
          <w:lang w:eastAsia="nl-NL"/>
        </w:rPr>
        <w:fldChar w:fldCharType="end"/>
      </w:r>
      <w:r w:rsidR="004316D3" w:rsidRPr="00777B0A">
        <w:rPr>
          <w:lang w:eastAsia="nl-NL"/>
        </w:rPr>
        <w:fldChar w:fldCharType="begin"/>
      </w:r>
      <w:r w:rsidR="004316D3" w:rsidRPr="00777B0A">
        <w:rPr>
          <w:lang w:eastAsia="nl-NL"/>
        </w:rPr>
        <w:instrText xml:space="preserve"> REF  _Ref6490904 \h </w:instrText>
      </w:r>
      <w:r w:rsidR="00777B0A">
        <w:rPr>
          <w:lang w:eastAsia="nl-NL"/>
        </w:rPr>
        <w:instrText xml:space="preserve"> \* MERGEFORMAT </w:instrText>
      </w:r>
      <w:r w:rsidR="004316D3" w:rsidRPr="00777B0A">
        <w:rPr>
          <w:lang w:eastAsia="nl-NL"/>
        </w:rPr>
      </w:r>
      <w:r w:rsidR="004316D3" w:rsidRPr="00777B0A">
        <w:rPr>
          <w:lang w:eastAsia="nl-NL"/>
        </w:rPr>
        <w:fldChar w:fldCharType="end"/>
      </w:r>
      <w:r w:rsidR="008C6065" w:rsidRPr="00777B0A">
        <w:rPr>
          <w:lang w:eastAsia="nl-NL"/>
        </w:rPr>
        <w:t xml:space="preserve">, Bayes factors are reported for the model with only </w:t>
      </w:r>
      <w:r w:rsidR="001060B7">
        <w:rPr>
          <w:i/>
          <w:lang w:eastAsia="nl-NL"/>
        </w:rPr>
        <w:t>D</w:t>
      </w:r>
      <w:r w:rsidR="001060B7" w:rsidRPr="00777B0A">
        <w:rPr>
          <w:i/>
          <w:lang w:eastAsia="nl-NL"/>
        </w:rPr>
        <w:t>SD</w:t>
      </w:r>
      <w:r w:rsidR="008C6065" w:rsidRPr="00777B0A">
        <w:rPr>
          <w:i/>
          <w:lang w:eastAsia="nl-NL"/>
        </w:rPr>
        <w:t xml:space="preserve"> </w:t>
      </w:r>
      <w:r w:rsidR="008C6065" w:rsidRPr="00777B0A">
        <w:rPr>
          <w:lang w:eastAsia="nl-NL"/>
        </w:rPr>
        <w:t>as a predictor compared to</w:t>
      </w:r>
      <w:r w:rsidR="005C3A51">
        <w:rPr>
          <w:lang w:eastAsia="nl-NL"/>
        </w:rPr>
        <w:t xml:space="preserve"> all</w:t>
      </w:r>
      <w:r w:rsidR="008C6065" w:rsidRPr="00777B0A">
        <w:rPr>
          <w:lang w:eastAsia="nl-NL"/>
        </w:rPr>
        <w:t xml:space="preserve"> other possible models. </w:t>
      </w:r>
      <w:r w:rsidR="005077F1" w:rsidRPr="00777B0A">
        <w:rPr>
          <w:lang w:eastAsia="nl-NL"/>
        </w:rPr>
        <w:t>Bayes factor is 9.04 for this model compared to a model including a main effect of Group</w:t>
      </w:r>
      <w:r w:rsidR="001060B7">
        <w:rPr>
          <w:lang w:eastAsia="nl-NL"/>
        </w:rPr>
        <w:t xml:space="preserve">, indicating substantial evidence for a model without </w:t>
      </w:r>
      <w:r w:rsidR="001060B7">
        <w:rPr>
          <w:i/>
          <w:lang w:eastAsia="nl-NL"/>
        </w:rPr>
        <w:t xml:space="preserve">Group </w:t>
      </w:r>
      <w:r w:rsidR="001060B7">
        <w:rPr>
          <w:lang w:eastAsia="nl-NL"/>
        </w:rPr>
        <w:t xml:space="preserve">as a predictor, given our sample size. </w:t>
      </w:r>
    </w:p>
    <w:p w14:paraId="7885D104" w14:textId="4B7350AD" w:rsidR="001643EB" w:rsidRPr="003D117A" w:rsidRDefault="006F0B42" w:rsidP="002400B7">
      <w:pPr>
        <w:pStyle w:val="Heading3"/>
        <w:rPr>
          <w:lang w:eastAsia="nl-NL"/>
        </w:rPr>
      </w:pPr>
      <w:r w:rsidRPr="00777B0A">
        <w:rPr>
          <w:lang w:eastAsia="nl-NL"/>
        </w:rPr>
        <w:t>Repetition effect within prime streaks</w:t>
      </w:r>
    </w:p>
    <w:p w14:paraId="4A3A949E" w14:textId="358EBE39" w:rsidR="009E4880" w:rsidRDefault="001643EB" w:rsidP="002400B7">
      <w:r w:rsidRPr="00777B0A">
        <w:t xml:space="preserve">We assessed repetition effects </w:t>
      </w:r>
      <w:r w:rsidR="002400B7">
        <w:t>by analyzing reaction times and accuracy over trial number within prime streaks</w:t>
      </w:r>
      <w:r w:rsidRPr="00777B0A">
        <w:t>, in which the distractors</w:t>
      </w:r>
      <w:r w:rsidR="002400B7">
        <w:t xml:space="preserve"> at each trial</w:t>
      </w:r>
      <w:r w:rsidRPr="00777B0A">
        <w:t xml:space="preserve"> were sampled from the same Gaussi</w:t>
      </w:r>
      <w:r w:rsidR="004316D3" w:rsidRPr="00777B0A">
        <w:t>an distribution. Average s</w:t>
      </w:r>
      <w:r w:rsidRPr="00777B0A">
        <w:t>earc</w:t>
      </w:r>
      <w:r w:rsidR="004316D3" w:rsidRPr="00777B0A">
        <w:t>h times and average accuracy over trial</w:t>
      </w:r>
      <w:r w:rsidRPr="00777B0A">
        <w:t xml:space="preserve"> number within prime streaks are shown</w:t>
      </w:r>
      <w:r w:rsidR="004316D3" w:rsidRPr="00777B0A">
        <w:t xml:space="preserve"> for each group</w:t>
      </w:r>
      <w:r w:rsidR="00D368A2" w:rsidRPr="00777B0A">
        <w:t xml:space="preserve"> and for each individual participant</w:t>
      </w:r>
      <w:r w:rsidRPr="00777B0A">
        <w:t xml:space="preserve"> in </w:t>
      </w:r>
      <w:commentRangeStart w:id="5"/>
      <w:r w:rsidR="004316D3" w:rsidRPr="004B6830">
        <w:fldChar w:fldCharType="begin"/>
      </w:r>
      <w:r w:rsidR="004316D3" w:rsidRPr="004B6830">
        <w:instrText xml:space="preserve"> REF _Ref6491099 \h  \* MERGEFORMAT </w:instrText>
      </w:r>
      <w:r w:rsidR="004316D3" w:rsidRPr="004B6830">
        <w:fldChar w:fldCharType="separate"/>
      </w:r>
      <w:r w:rsidR="004316D3" w:rsidRPr="004B6830">
        <w:rPr>
          <w:bCs/>
        </w:rPr>
        <w:t>Figure 2</w:t>
      </w:r>
      <w:r w:rsidR="004316D3" w:rsidRPr="004B6830">
        <w:fldChar w:fldCharType="end"/>
      </w:r>
      <w:commentRangeEnd w:id="5"/>
      <w:r w:rsidR="003C0F9F">
        <w:rPr>
          <w:rStyle w:val="CommentReference"/>
        </w:rPr>
        <w:commentReference w:id="5"/>
      </w:r>
      <w:r w:rsidRPr="004B6830">
        <w:t>.</w:t>
      </w:r>
      <w:r w:rsidRPr="00777B0A">
        <w:t xml:space="preserve"> </w:t>
      </w:r>
      <w:commentRangeStart w:id="6"/>
      <w:r w:rsidR="004316D3" w:rsidRPr="00777B0A">
        <w:t xml:space="preserve">A linear mixed model with </w:t>
      </w:r>
      <w:r w:rsidR="004316D3" w:rsidRPr="00777B0A">
        <w:rPr>
          <w:i/>
        </w:rPr>
        <w:t xml:space="preserve">Trial Number, Group </w:t>
      </w:r>
      <w:r w:rsidR="004316D3" w:rsidRPr="00777B0A">
        <w:t xml:space="preserve">and </w:t>
      </w:r>
      <w:r w:rsidR="004316D3" w:rsidRPr="00777B0A">
        <w:rPr>
          <w:i/>
        </w:rPr>
        <w:t xml:space="preserve">Group x Trial Number </w:t>
      </w:r>
      <w:r w:rsidR="004316D3" w:rsidRPr="00777B0A">
        <w:t xml:space="preserve">as predictors with </w:t>
      </w:r>
      <w:proofErr w:type="spellStart"/>
      <w:r w:rsidR="004316D3" w:rsidRPr="00777B0A">
        <w:t>Helmert</w:t>
      </w:r>
      <w:proofErr w:type="spellEnd"/>
      <w:r w:rsidR="004316D3" w:rsidRPr="00777B0A">
        <w:t xml:space="preserve"> contrasts for </w:t>
      </w:r>
      <w:r w:rsidR="004316D3" w:rsidRPr="00777B0A">
        <w:rPr>
          <w:i/>
        </w:rPr>
        <w:t xml:space="preserve">Trial Number </w:t>
      </w:r>
      <w:r w:rsidR="004316D3" w:rsidRPr="00777B0A">
        <w:t xml:space="preserve">(comparing </w:t>
      </w:r>
      <w:r w:rsidR="00D6065A">
        <w:t>average reaction time</w:t>
      </w:r>
      <w:r w:rsidR="004316D3" w:rsidRPr="00777B0A">
        <w:t xml:space="preserve"> on each trial with the average </w:t>
      </w:r>
      <w:r w:rsidR="00D6065A">
        <w:t>reaction time</w:t>
      </w:r>
      <w:r w:rsidR="004316D3" w:rsidRPr="00777B0A">
        <w:t xml:space="preserve"> on all subsequent trials) </w:t>
      </w:r>
      <w:commentRangeEnd w:id="6"/>
      <w:r w:rsidR="003C0F9F">
        <w:rPr>
          <w:rStyle w:val="CommentReference"/>
        </w:rPr>
        <w:commentReference w:id="6"/>
      </w:r>
      <w:r w:rsidR="004316D3" w:rsidRPr="00777B0A">
        <w:t xml:space="preserve">revealed </w:t>
      </w:r>
      <w:r w:rsidR="00BE0CA8" w:rsidRPr="00777B0A">
        <w:t xml:space="preserve">significantly </w:t>
      </w:r>
      <w:r w:rsidR="000C45C2" w:rsidRPr="00777B0A">
        <w:t>higher</w:t>
      </w:r>
      <w:r w:rsidR="00BE0CA8" w:rsidRPr="00777B0A">
        <w:t xml:space="preserve"> reaction times on the </w:t>
      </w:r>
      <w:r w:rsidR="000C45C2" w:rsidRPr="00777B0A">
        <w:t>first trial</w:t>
      </w:r>
      <w:r w:rsidR="00BE0CA8" w:rsidRPr="00777B0A">
        <w:t xml:space="preserve"> compared to</w:t>
      </w:r>
      <w:r w:rsidR="009E4880" w:rsidRPr="00777B0A">
        <w:t xml:space="preserve"> reaction times on</w:t>
      </w:r>
      <w:r w:rsidR="00BE0CA8" w:rsidRPr="00777B0A">
        <w:t xml:space="preserve"> the </w:t>
      </w:r>
      <w:r w:rsidR="000C45C2" w:rsidRPr="00777B0A">
        <w:t>later trials</w:t>
      </w:r>
      <w:r w:rsidR="00BE0CA8" w:rsidRPr="00777B0A">
        <w:t xml:space="preserve"> for both groups (</w:t>
      </w:r>
      <w:r w:rsidR="00BE0CA8" w:rsidRPr="00777B0A">
        <w:rPr>
          <w:i/>
        </w:rPr>
        <w:t xml:space="preserve">B </w:t>
      </w:r>
      <w:r w:rsidR="00BE0CA8" w:rsidRPr="00777B0A">
        <w:t xml:space="preserve">= </w:t>
      </w:r>
      <w:r w:rsidR="000C45C2" w:rsidRPr="00777B0A">
        <w:t xml:space="preserve">.02 (.01), </w:t>
      </w:r>
      <w:r w:rsidR="000C45C2" w:rsidRPr="00777B0A">
        <w:rPr>
          <w:i/>
        </w:rPr>
        <w:t>t</w:t>
      </w:r>
      <w:r w:rsidR="000C45C2" w:rsidRPr="00777B0A">
        <w:t xml:space="preserve"> = 9.38, </w:t>
      </w:r>
      <w:r w:rsidR="000C45C2" w:rsidRPr="00777B0A">
        <w:rPr>
          <w:i/>
        </w:rPr>
        <w:t xml:space="preserve">p &lt; </w:t>
      </w:r>
      <w:r w:rsidR="000C45C2" w:rsidRPr="00777B0A">
        <w:t>.0001). On the second trial</w:t>
      </w:r>
      <w:r w:rsidR="009E4880" w:rsidRPr="00777B0A">
        <w:t xml:space="preserve">, </w:t>
      </w:r>
      <w:r w:rsidR="000C45C2" w:rsidRPr="00777B0A">
        <w:t xml:space="preserve"> reaction times were not higher or lower compared to </w:t>
      </w:r>
      <w:r w:rsidR="000C45C2" w:rsidRPr="00777B0A">
        <w:lastRenderedPageBreak/>
        <w:t>reaction times on later trials (</w:t>
      </w:r>
      <w:r w:rsidR="000C45C2" w:rsidRPr="00777B0A">
        <w:rPr>
          <w:i/>
        </w:rPr>
        <w:t xml:space="preserve">B </w:t>
      </w:r>
      <w:r w:rsidR="000C45C2" w:rsidRPr="00777B0A">
        <w:t xml:space="preserve">= -.01 (.01), </w:t>
      </w:r>
      <w:r w:rsidR="000C45C2" w:rsidRPr="00777B0A">
        <w:rPr>
          <w:i/>
        </w:rPr>
        <w:t>t</w:t>
      </w:r>
      <w:r w:rsidR="000C45C2" w:rsidRPr="00777B0A">
        <w:t xml:space="preserve"> = -.55, </w:t>
      </w:r>
      <w:r w:rsidR="000C45C2" w:rsidRPr="00777B0A">
        <w:rPr>
          <w:i/>
        </w:rPr>
        <w:t xml:space="preserve">p = </w:t>
      </w:r>
      <w:r w:rsidR="000C45C2" w:rsidRPr="00777B0A">
        <w:t>.58). No effect of G</w:t>
      </w:r>
      <w:r w:rsidR="000C45C2" w:rsidRPr="00777B0A">
        <w:rPr>
          <w:i/>
        </w:rPr>
        <w:t xml:space="preserve">roup </w:t>
      </w:r>
      <w:r w:rsidR="000C45C2" w:rsidRPr="00777B0A">
        <w:t>(</w:t>
      </w:r>
      <w:r w:rsidR="000C45C2" w:rsidRPr="00777B0A">
        <w:rPr>
          <w:i/>
        </w:rPr>
        <w:t xml:space="preserve">B </w:t>
      </w:r>
      <w:r w:rsidR="000C45C2" w:rsidRPr="00777B0A">
        <w:t xml:space="preserve">= .01 (.04), </w:t>
      </w:r>
      <w:r w:rsidR="000C45C2" w:rsidRPr="00777B0A">
        <w:rPr>
          <w:i/>
        </w:rPr>
        <w:t>t</w:t>
      </w:r>
      <w:r w:rsidR="000C45C2" w:rsidRPr="00777B0A">
        <w:t xml:space="preserve"> = .28, </w:t>
      </w:r>
      <w:r w:rsidR="000C45C2" w:rsidRPr="00777B0A">
        <w:rPr>
          <w:i/>
        </w:rPr>
        <w:t xml:space="preserve">p = </w:t>
      </w:r>
      <w:r w:rsidR="000C45C2" w:rsidRPr="00777B0A">
        <w:t xml:space="preserve">.20) or </w:t>
      </w:r>
      <w:r w:rsidR="000C45C2" w:rsidRPr="00777B0A">
        <w:rPr>
          <w:i/>
        </w:rPr>
        <w:t>Group x Trial Number</w:t>
      </w:r>
      <w:r w:rsidR="000C45C2" w:rsidRPr="00777B0A">
        <w:t xml:space="preserve"> interaction on reaction times was found. </w:t>
      </w:r>
      <w:commentRangeStart w:id="7"/>
      <w:r w:rsidR="009E4880" w:rsidRPr="00777B0A">
        <w:t xml:space="preserve">For accuracy, no repetition effect was found as </w:t>
      </w:r>
      <w:r w:rsidR="009E6DA6" w:rsidRPr="00777B0A">
        <w:t>no significant difference in accuracy</w:t>
      </w:r>
      <w:r w:rsidR="009E4880" w:rsidRPr="00777B0A">
        <w:t xml:space="preserve"> over trial number</w:t>
      </w:r>
      <w:r w:rsidR="009E6DA6" w:rsidRPr="00777B0A">
        <w:t xml:space="preserve"> was found</w:t>
      </w:r>
      <w:r w:rsidR="009E4880" w:rsidRPr="00777B0A">
        <w:t xml:space="preserve"> for both groups. </w:t>
      </w:r>
      <w:commentRangeEnd w:id="7"/>
      <w:r w:rsidR="00AC48CF">
        <w:rPr>
          <w:rStyle w:val="CommentReference"/>
        </w:rPr>
        <w:commentReference w:id="7"/>
      </w:r>
      <w:r w:rsidR="000C45C2" w:rsidRPr="00777B0A">
        <w:t xml:space="preserve">These results indicate a quick decrease in reaction times after </w:t>
      </w:r>
      <w:r w:rsidR="009E4880" w:rsidRPr="00777B0A">
        <w:t xml:space="preserve">one </w:t>
      </w:r>
      <w:r w:rsidR="000C45C2" w:rsidRPr="00777B0A">
        <w:t>trial with distractors sampled from the same Gaussian distribution in both group</w:t>
      </w:r>
      <w:r w:rsidR="009E4880" w:rsidRPr="00777B0A">
        <w:t xml:space="preserve">s and no change in average accuracy over trial number. </w:t>
      </w:r>
    </w:p>
    <w:p w14:paraId="42EBCA5D" w14:textId="071A7580" w:rsidR="00820DCE" w:rsidRPr="00777B0A" w:rsidRDefault="00820DCE" w:rsidP="002400B7">
      <w:pPr>
        <w:pStyle w:val="Heading3"/>
        <w:rPr>
          <w:lang w:eastAsia="nl-NL"/>
        </w:rPr>
      </w:pPr>
      <w:r w:rsidRPr="00777B0A">
        <w:rPr>
          <w:lang w:eastAsia="nl-NL"/>
        </w:rPr>
        <w:t>Inter-trial priming by target orientation within prime streaks</w:t>
      </w:r>
    </w:p>
    <w:p w14:paraId="5F9E13AA" w14:textId="4DEAC378" w:rsidR="00F3024F" w:rsidRPr="002400B7" w:rsidRDefault="00F3024F" w:rsidP="002400B7">
      <w:pPr>
        <w:rPr>
          <w:lang w:eastAsia="nl-NL"/>
        </w:rPr>
      </w:pPr>
      <w:r w:rsidRPr="00777B0A">
        <w:rPr>
          <w:lang w:eastAsia="nl-NL"/>
        </w:rPr>
        <w:t>During each prime streak, t</w:t>
      </w:r>
      <w:r w:rsidR="009E4880" w:rsidRPr="00777B0A">
        <w:rPr>
          <w:lang w:eastAsia="nl-NL"/>
        </w:rPr>
        <w:t>he distribution from which the distractors were sampled remained the sam</w:t>
      </w:r>
      <w:r w:rsidRPr="00777B0A">
        <w:rPr>
          <w:lang w:eastAsia="nl-NL"/>
        </w:rPr>
        <w:t>e</w:t>
      </w:r>
      <w:r w:rsidR="009E4880" w:rsidRPr="00777B0A">
        <w:rPr>
          <w:lang w:eastAsia="nl-NL"/>
        </w:rPr>
        <w:t>. However, target orientation switched randomly within each prime</w:t>
      </w:r>
      <w:r w:rsidRPr="00777B0A">
        <w:rPr>
          <w:lang w:eastAsia="nl-NL"/>
        </w:rPr>
        <w:t xml:space="preserve"> </w:t>
      </w:r>
      <w:r w:rsidR="009E4880" w:rsidRPr="00777B0A">
        <w:rPr>
          <w:lang w:eastAsia="nl-NL"/>
        </w:rPr>
        <w:t xml:space="preserve">streak. Therefore, we can assess inter-trial priming by the previous target orientation by analyzing reaction times on a trial as a function of the difference between the current target orientation and the previous target orientation </w:t>
      </w:r>
      <w:r w:rsidRPr="00777B0A">
        <w:rPr>
          <w:lang w:eastAsia="nl-NL"/>
        </w:rPr>
        <w:t>(</w:t>
      </w:r>
      <w:r w:rsidRPr="00777B0A">
        <w:rPr>
          <w:i/>
          <w:lang w:eastAsia="nl-NL"/>
        </w:rPr>
        <w:t>CT-PT</w:t>
      </w:r>
      <w:commentRangeStart w:id="8"/>
      <w:r w:rsidRPr="00777B0A">
        <w:rPr>
          <w:i/>
          <w:lang w:eastAsia="nl-NL"/>
        </w:rPr>
        <w:t xml:space="preserve">) </w:t>
      </w:r>
      <w:r w:rsidR="009E4880" w:rsidRPr="00777B0A">
        <w:rPr>
          <w:lang w:eastAsia="nl-NL"/>
        </w:rPr>
        <w:t>(</w:t>
      </w:r>
      <w:r w:rsidRPr="004B6830">
        <w:rPr>
          <w:lang w:eastAsia="nl-NL"/>
        </w:rPr>
        <w:fldChar w:fldCharType="begin"/>
      </w:r>
      <w:r w:rsidRPr="004B6830">
        <w:rPr>
          <w:lang w:eastAsia="nl-NL"/>
        </w:rPr>
        <w:instrText xml:space="preserve"> REF _Ref6493313 \h  \* MERGEFORMAT </w:instrText>
      </w:r>
      <w:r w:rsidRPr="004B6830">
        <w:rPr>
          <w:lang w:eastAsia="nl-NL"/>
        </w:rPr>
      </w:r>
      <w:r w:rsidRPr="004B6830">
        <w:rPr>
          <w:lang w:eastAsia="nl-NL"/>
        </w:rPr>
        <w:fldChar w:fldCharType="separate"/>
      </w:r>
      <w:r w:rsidRPr="004B6830">
        <w:rPr>
          <w:bCs/>
        </w:rPr>
        <w:t>Figure 3</w:t>
      </w:r>
      <w:r w:rsidRPr="004B6830">
        <w:rPr>
          <w:lang w:eastAsia="nl-NL"/>
        </w:rPr>
        <w:fldChar w:fldCharType="end"/>
      </w:r>
      <w:r w:rsidRPr="00777B0A">
        <w:rPr>
          <w:lang w:eastAsia="nl-NL"/>
        </w:rPr>
        <w:t>)</w:t>
      </w:r>
      <w:commentRangeEnd w:id="8"/>
      <w:r w:rsidR="00AC48CF">
        <w:rPr>
          <w:rStyle w:val="CommentReference"/>
        </w:rPr>
        <w:commentReference w:id="8"/>
      </w:r>
      <w:r w:rsidRPr="00777B0A">
        <w:rPr>
          <w:lang w:eastAsia="nl-NL"/>
        </w:rPr>
        <w:t xml:space="preserve">. </w:t>
      </w:r>
      <w:commentRangeStart w:id="9"/>
      <w:r w:rsidRPr="00777B0A">
        <w:rPr>
          <w:lang w:eastAsia="nl-NL"/>
        </w:rPr>
        <w:t xml:space="preserve">A linear mixed model with </w:t>
      </w:r>
      <w:r w:rsidRPr="00777B0A">
        <w:rPr>
          <w:i/>
          <w:lang w:eastAsia="nl-NL"/>
        </w:rPr>
        <w:t xml:space="preserve">CT-PT </w:t>
      </w:r>
      <w:r w:rsidRPr="00777B0A">
        <w:rPr>
          <w:lang w:eastAsia="nl-NL"/>
        </w:rPr>
        <w:t xml:space="preserve">as a quadratic predictor, </w:t>
      </w:r>
      <w:r w:rsidRPr="00777B0A">
        <w:rPr>
          <w:i/>
          <w:lang w:eastAsia="nl-NL"/>
        </w:rPr>
        <w:t xml:space="preserve">Group </w:t>
      </w:r>
      <w:r w:rsidRPr="00777B0A">
        <w:rPr>
          <w:lang w:eastAsia="nl-NL"/>
        </w:rPr>
        <w:t xml:space="preserve">and a </w:t>
      </w:r>
      <w:r w:rsidRPr="00777B0A">
        <w:rPr>
          <w:i/>
          <w:lang w:eastAsia="nl-NL"/>
        </w:rPr>
        <w:t>Group x CT-PT</w:t>
      </w:r>
      <w:r w:rsidR="002400B7">
        <w:rPr>
          <w:lang w:eastAsia="nl-NL"/>
        </w:rPr>
        <w:t xml:space="preserve"> as linear</w:t>
      </w:r>
      <w:r w:rsidRPr="00777B0A">
        <w:rPr>
          <w:i/>
          <w:lang w:eastAsia="nl-NL"/>
        </w:rPr>
        <w:t xml:space="preserve"> </w:t>
      </w:r>
      <w:r w:rsidR="002400B7">
        <w:rPr>
          <w:lang w:eastAsia="nl-NL"/>
        </w:rPr>
        <w:t>predictors of reaction time</w:t>
      </w:r>
      <w:r w:rsidR="006A6982" w:rsidRPr="00777B0A">
        <w:rPr>
          <w:lang w:eastAsia="nl-NL"/>
        </w:rPr>
        <w:t xml:space="preserve">, revealed a significant quadratic effect of </w:t>
      </w:r>
      <w:r w:rsidR="006A6982" w:rsidRPr="00777B0A">
        <w:rPr>
          <w:i/>
          <w:lang w:eastAsia="nl-NL"/>
        </w:rPr>
        <w:t xml:space="preserve">CT-PT </w:t>
      </w:r>
      <w:r w:rsidR="006A6982" w:rsidRPr="00777B0A">
        <w:rPr>
          <w:lang w:eastAsia="nl-NL"/>
        </w:rPr>
        <w:t>(</w:t>
      </w:r>
      <w:r w:rsidR="006A6982" w:rsidRPr="00777B0A">
        <w:rPr>
          <w:i/>
          <w:lang w:eastAsia="nl-NL"/>
        </w:rPr>
        <w:t>B</w:t>
      </w:r>
      <w:r w:rsidR="006A6982" w:rsidRPr="00777B0A">
        <w:rPr>
          <w:lang w:eastAsia="nl-NL"/>
        </w:rPr>
        <w:t xml:space="preserve"> = .05 (.01), </w:t>
      </w:r>
      <w:r w:rsidR="006A6982" w:rsidRPr="00777B0A">
        <w:rPr>
          <w:i/>
          <w:lang w:eastAsia="nl-NL"/>
        </w:rPr>
        <w:t>t</w:t>
      </w:r>
      <w:r w:rsidR="006A6982" w:rsidRPr="00777B0A">
        <w:rPr>
          <w:lang w:eastAsia="nl-NL"/>
        </w:rPr>
        <w:t xml:space="preserve"> =4.04, </w:t>
      </w:r>
      <w:r w:rsidR="006A6982" w:rsidRPr="00777B0A">
        <w:rPr>
          <w:i/>
          <w:lang w:eastAsia="nl-NL"/>
        </w:rPr>
        <w:t>p</w:t>
      </w:r>
      <w:r w:rsidR="006A6982" w:rsidRPr="00777B0A">
        <w:rPr>
          <w:lang w:eastAsia="nl-NL"/>
        </w:rPr>
        <w:t xml:space="preserve"> &lt; .001)</w:t>
      </w:r>
      <w:r w:rsidR="006A6982" w:rsidRPr="00777B0A">
        <w:rPr>
          <w:i/>
          <w:lang w:eastAsia="nl-NL"/>
        </w:rPr>
        <w:t xml:space="preserve"> </w:t>
      </w:r>
      <w:r w:rsidR="002400B7">
        <w:rPr>
          <w:lang w:eastAsia="nl-NL"/>
        </w:rPr>
        <w:t>on reaction time</w:t>
      </w:r>
      <w:r w:rsidR="006A6982" w:rsidRPr="00777B0A">
        <w:rPr>
          <w:lang w:eastAsia="nl-NL"/>
        </w:rPr>
        <w:t xml:space="preserve"> in both groups. No effect of </w:t>
      </w:r>
      <w:r w:rsidR="006A6982" w:rsidRPr="00777B0A">
        <w:rPr>
          <w:i/>
          <w:lang w:eastAsia="nl-NL"/>
        </w:rPr>
        <w:t>Group</w:t>
      </w:r>
      <w:r w:rsidR="006A6982" w:rsidRPr="00777B0A">
        <w:rPr>
          <w:lang w:eastAsia="nl-NL"/>
        </w:rPr>
        <w:t xml:space="preserve"> (</w:t>
      </w:r>
      <w:r w:rsidR="006A6982" w:rsidRPr="00777B0A">
        <w:rPr>
          <w:i/>
          <w:lang w:eastAsia="nl-NL"/>
        </w:rPr>
        <w:t>B</w:t>
      </w:r>
      <w:r w:rsidR="006A6982" w:rsidRPr="00777B0A">
        <w:rPr>
          <w:lang w:eastAsia="nl-NL"/>
        </w:rPr>
        <w:t xml:space="preserve"> = .01 (.05), </w:t>
      </w:r>
      <w:r w:rsidR="006A6982" w:rsidRPr="00777B0A">
        <w:rPr>
          <w:i/>
          <w:lang w:eastAsia="nl-NL"/>
        </w:rPr>
        <w:t>t</w:t>
      </w:r>
      <w:r w:rsidR="006A6982" w:rsidRPr="00777B0A">
        <w:rPr>
          <w:lang w:eastAsia="nl-NL"/>
        </w:rPr>
        <w:t xml:space="preserve"> =.03, </w:t>
      </w:r>
      <w:r w:rsidR="006A6982" w:rsidRPr="00777B0A">
        <w:rPr>
          <w:i/>
          <w:lang w:eastAsia="nl-NL"/>
        </w:rPr>
        <w:t>p</w:t>
      </w:r>
      <w:r w:rsidR="006A6982" w:rsidRPr="00777B0A">
        <w:rPr>
          <w:lang w:eastAsia="nl-NL"/>
        </w:rPr>
        <w:t xml:space="preserve"> = .98) or a </w:t>
      </w:r>
      <w:r w:rsidR="006A6982" w:rsidRPr="00777B0A">
        <w:rPr>
          <w:i/>
          <w:lang w:eastAsia="nl-NL"/>
        </w:rPr>
        <w:t>Group x CT-PT</w:t>
      </w:r>
      <w:r w:rsidR="006A6982" w:rsidRPr="00777B0A">
        <w:rPr>
          <w:lang w:eastAsia="nl-NL"/>
        </w:rPr>
        <w:t xml:space="preserve"> effect (</w:t>
      </w:r>
      <w:r w:rsidR="006A6982" w:rsidRPr="00777B0A">
        <w:rPr>
          <w:i/>
          <w:lang w:eastAsia="nl-NL"/>
        </w:rPr>
        <w:t>B</w:t>
      </w:r>
      <w:r w:rsidR="006A6982" w:rsidRPr="00777B0A">
        <w:rPr>
          <w:lang w:eastAsia="nl-NL"/>
        </w:rPr>
        <w:t xml:space="preserve"> = -.01 (.02), </w:t>
      </w:r>
      <w:r w:rsidR="006A6982" w:rsidRPr="00777B0A">
        <w:rPr>
          <w:i/>
          <w:lang w:eastAsia="nl-NL"/>
        </w:rPr>
        <w:t>t</w:t>
      </w:r>
      <w:r w:rsidR="006A6982" w:rsidRPr="00777B0A">
        <w:rPr>
          <w:lang w:eastAsia="nl-NL"/>
        </w:rPr>
        <w:t xml:space="preserve"> = -.53, </w:t>
      </w:r>
      <w:r w:rsidR="006A6982" w:rsidRPr="00777B0A">
        <w:rPr>
          <w:i/>
          <w:lang w:eastAsia="nl-NL"/>
        </w:rPr>
        <w:t>p</w:t>
      </w:r>
      <w:r w:rsidR="006A6982" w:rsidRPr="00777B0A">
        <w:rPr>
          <w:lang w:eastAsia="nl-NL"/>
        </w:rPr>
        <w:t xml:space="preserve"> = .61)  was found on reaction times. </w:t>
      </w:r>
      <w:r w:rsidR="00D368A2" w:rsidRPr="00777B0A">
        <w:rPr>
          <w:lang w:eastAsia="nl-NL"/>
        </w:rPr>
        <w:t xml:space="preserve">These results indicate that when the global characteristics remain constant within prime streaks, inter-trial priming effects of the previous target orientation (local characteristic) emerge. </w:t>
      </w:r>
      <w:commentRangeEnd w:id="9"/>
      <w:r w:rsidR="00AC48CF">
        <w:rPr>
          <w:rStyle w:val="CommentReference"/>
        </w:rPr>
        <w:commentReference w:id="9"/>
      </w:r>
    </w:p>
    <w:p w14:paraId="58D35EF7" w14:textId="43A4C9DC" w:rsidR="006F0B42" w:rsidRPr="00777B0A" w:rsidRDefault="006F0B42" w:rsidP="002400B7">
      <w:pPr>
        <w:pStyle w:val="Heading3"/>
        <w:rPr>
          <w:lang w:eastAsia="nl-NL"/>
        </w:rPr>
      </w:pPr>
      <w:r w:rsidRPr="00777B0A">
        <w:rPr>
          <w:lang w:eastAsia="nl-NL"/>
        </w:rPr>
        <w:t>Role-reversal effect in test streaks</w:t>
      </w:r>
    </w:p>
    <w:p w14:paraId="7D6B770C" w14:textId="4FF4A088" w:rsidR="00EE634E" w:rsidRDefault="00D368A2" w:rsidP="00EE634E">
      <w:pPr>
        <w:rPr>
          <w:lang w:eastAsia="nl-NL"/>
        </w:rPr>
      </w:pPr>
      <w:r w:rsidRPr="00777B0A">
        <w:rPr>
          <w:lang w:eastAsia="nl-NL"/>
        </w:rPr>
        <w:t xml:space="preserve">To </w:t>
      </w:r>
      <w:r w:rsidR="00AC48CF">
        <w:rPr>
          <w:lang w:eastAsia="nl-NL"/>
        </w:rPr>
        <w:t xml:space="preserve">test </w:t>
      </w:r>
      <w:r w:rsidR="0099303C">
        <w:rPr>
          <w:lang w:eastAsia="nl-NL"/>
        </w:rPr>
        <w:t xml:space="preserve">the </w:t>
      </w:r>
      <w:r w:rsidRPr="00777B0A">
        <w:rPr>
          <w:lang w:eastAsia="nl-NL"/>
        </w:rPr>
        <w:t>role-reversal effects in test streaks,</w:t>
      </w:r>
      <w:r w:rsidR="00A33870" w:rsidRPr="00777B0A">
        <w:rPr>
          <w:lang w:eastAsia="nl-NL"/>
        </w:rPr>
        <w:t xml:space="preserve"> we analyzed</w:t>
      </w:r>
      <w:r w:rsidRPr="00777B0A">
        <w:rPr>
          <w:lang w:eastAsia="nl-NL"/>
        </w:rPr>
        <w:t xml:space="preserve"> reaction times</w:t>
      </w:r>
      <w:r w:rsidR="00A33870" w:rsidRPr="00777B0A">
        <w:rPr>
          <w:lang w:eastAsia="nl-NL"/>
        </w:rPr>
        <w:t xml:space="preserve"> on correct</w:t>
      </w:r>
      <w:r w:rsidR="00813111">
        <w:rPr>
          <w:lang w:eastAsia="nl-NL"/>
        </w:rPr>
        <w:t xml:space="preserve"> first</w:t>
      </w:r>
      <w:r w:rsidR="00A33870" w:rsidRPr="00777B0A">
        <w:rPr>
          <w:lang w:eastAsia="nl-NL"/>
        </w:rPr>
        <w:t xml:space="preserve"> trials</w:t>
      </w:r>
      <w:r w:rsidRPr="00777B0A">
        <w:rPr>
          <w:lang w:eastAsia="nl-NL"/>
        </w:rPr>
        <w:t xml:space="preserve"> </w:t>
      </w:r>
      <w:r w:rsidR="00813111">
        <w:rPr>
          <w:lang w:eastAsia="nl-NL"/>
        </w:rPr>
        <w:t xml:space="preserve">of </w:t>
      </w:r>
      <w:r w:rsidRPr="00777B0A">
        <w:rPr>
          <w:lang w:eastAsia="nl-NL"/>
        </w:rPr>
        <w:t>test streaks as a function of the distance between the current target orientation and the mean of the previous distractor distribution (</w:t>
      </w:r>
      <w:r w:rsidRPr="002400B7">
        <w:rPr>
          <w:i/>
          <w:lang w:eastAsia="nl-NL"/>
        </w:rPr>
        <w:t>CT – PD</w:t>
      </w:r>
      <w:r w:rsidRPr="00777B0A">
        <w:rPr>
          <w:lang w:eastAsia="nl-NL"/>
        </w:rPr>
        <w:t>) (</w:t>
      </w:r>
      <w:r w:rsidRPr="004B6830">
        <w:rPr>
          <w:lang w:eastAsia="nl-NL"/>
        </w:rPr>
        <w:fldChar w:fldCharType="begin"/>
      </w:r>
      <w:r w:rsidRPr="004B6830">
        <w:rPr>
          <w:lang w:eastAsia="nl-NL"/>
        </w:rPr>
        <w:instrText xml:space="preserve"> REF _Ref6495128 \h </w:instrText>
      </w:r>
      <w:r w:rsidR="00777B0A" w:rsidRPr="004B6830">
        <w:rPr>
          <w:lang w:eastAsia="nl-NL"/>
        </w:rPr>
        <w:instrText xml:space="preserve"> \* MERGEFORMAT </w:instrText>
      </w:r>
      <w:r w:rsidRPr="004B6830">
        <w:rPr>
          <w:lang w:eastAsia="nl-NL"/>
        </w:rPr>
      </w:r>
      <w:r w:rsidRPr="004B6830">
        <w:rPr>
          <w:lang w:eastAsia="nl-NL"/>
        </w:rPr>
        <w:fldChar w:fldCharType="separate"/>
      </w:r>
      <w:r w:rsidRPr="004B6830">
        <w:rPr>
          <w:bCs/>
        </w:rPr>
        <w:t xml:space="preserve">Figure </w:t>
      </w:r>
      <w:r w:rsidRPr="004B6830">
        <w:rPr>
          <w:bCs/>
          <w:noProof/>
        </w:rPr>
        <w:t>4</w:t>
      </w:r>
      <w:r w:rsidRPr="004B6830">
        <w:rPr>
          <w:lang w:eastAsia="nl-NL"/>
        </w:rPr>
        <w:fldChar w:fldCharType="end"/>
      </w:r>
      <w:r w:rsidR="00813111" w:rsidRPr="004B6830">
        <w:rPr>
          <w:lang w:eastAsia="nl-NL"/>
        </w:rPr>
        <w:t>a</w:t>
      </w:r>
      <w:r w:rsidRPr="00777B0A">
        <w:rPr>
          <w:lang w:eastAsia="nl-NL"/>
        </w:rPr>
        <w:t xml:space="preserve">). </w:t>
      </w:r>
      <w:r w:rsidR="00813111">
        <w:rPr>
          <w:lang w:eastAsia="nl-NL"/>
        </w:rPr>
        <w:t xml:space="preserve">If a distractor distribution is learned and therefore inhibited during repetitions in prime streaks, reaction times should increase when a target falls within that prime distribution in a test streak. </w:t>
      </w:r>
      <w:commentRangeStart w:id="10"/>
      <w:r w:rsidR="00813111">
        <w:rPr>
          <w:lang w:eastAsia="nl-NL"/>
        </w:rPr>
        <w:t>Fig. 4</w:t>
      </w:r>
      <w:r w:rsidR="003A381E">
        <w:rPr>
          <w:lang w:eastAsia="nl-NL"/>
        </w:rPr>
        <w:t xml:space="preserve">b </w:t>
      </w:r>
      <w:commentRangeEnd w:id="10"/>
      <w:r w:rsidR="00434050">
        <w:rPr>
          <w:rStyle w:val="CommentReference"/>
        </w:rPr>
        <w:commentReference w:id="10"/>
      </w:r>
      <w:r w:rsidR="003A381E">
        <w:rPr>
          <w:lang w:eastAsia="nl-NL"/>
        </w:rPr>
        <w:t xml:space="preserve">and </w:t>
      </w:r>
      <w:commentRangeStart w:id="11"/>
      <w:r w:rsidR="003A381E">
        <w:rPr>
          <w:lang w:eastAsia="nl-NL"/>
        </w:rPr>
        <w:t xml:space="preserve">fig. 4c </w:t>
      </w:r>
      <w:commentRangeEnd w:id="11"/>
      <w:r w:rsidR="00434050">
        <w:rPr>
          <w:rStyle w:val="CommentReference"/>
        </w:rPr>
        <w:commentReference w:id="11"/>
      </w:r>
      <w:r w:rsidR="003A381E">
        <w:rPr>
          <w:lang w:eastAsia="nl-NL"/>
        </w:rPr>
        <w:t>show</w:t>
      </w:r>
      <w:r w:rsidR="00813111">
        <w:rPr>
          <w:lang w:eastAsia="nl-NL"/>
        </w:rPr>
        <w:t xml:space="preserve"> that role-reversals have a strong effect in both groups, as reaction times gradually decrease with the increase of absolute CT-PD. </w:t>
      </w:r>
      <w:r w:rsidR="00EE634E" w:rsidRPr="00777B0A">
        <w:rPr>
          <w:lang w:eastAsia="nl-NL"/>
        </w:rPr>
        <w:t xml:space="preserve">A linear mixed model with </w:t>
      </w:r>
      <w:r w:rsidR="00EE634E">
        <w:rPr>
          <w:i/>
          <w:lang w:eastAsia="nl-NL"/>
        </w:rPr>
        <w:t xml:space="preserve">absolute </w:t>
      </w:r>
      <w:r w:rsidR="00EE634E" w:rsidRPr="00777B0A">
        <w:rPr>
          <w:i/>
          <w:lang w:eastAsia="nl-NL"/>
        </w:rPr>
        <w:t>CT-PD</w:t>
      </w:r>
      <w:r w:rsidR="00EE634E">
        <w:rPr>
          <w:lang w:eastAsia="nl-NL"/>
        </w:rPr>
        <w:t xml:space="preserve">, </w:t>
      </w:r>
      <w:r w:rsidR="00EE634E">
        <w:rPr>
          <w:i/>
          <w:lang w:eastAsia="nl-NL"/>
        </w:rPr>
        <w:t xml:space="preserve">Group </w:t>
      </w:r>
      <w:r w:rsidR="00EE634E">
        <w:rPr>
          <w:lang w:eastAsia="nl-NL"/>
        </w:rPr>
        <w:t xml:space="preserve">and </w:t>
      </w:r>
      <w:r w:rsidR="00EE634E">
        <w:rPr>
          <w:i/>
          <w:lang w:eastAsia="nl-NL"/>
        </w:rPr>
        <w:t>Group x absolute CT-PD</w:t>
      </w:r>
      <w:r w:rsidR="00EE634E">
        <w:rPr>
          <w:lang w:eastAsia="nl-NL"/>
        </w:rPr>
        <w:t xml:space="preserve"> as predictors and reaction time as an outcome variable revealed a significantly negative effect (</w:t>
      </w:r>
      <w:r w:rsidR="00EE634E" w:rsidRPr="00EE634E">
        <w:rPr>
          <w:i/>
          <w:lang w:eastAsia="nl-NL"/>
        </w:rPr>
        <w:t>B</w:t>
      </w:r>
      <w:r w:rsidR="00EE634E">
        <w:rPr>
          <w:i/>
          <w:lang w:eastAsia="nl-NL"/>
        </w:rPr>
        <w:t xml:space="preserve"> </w:t>
      </w:r>
      <w:r w:rsidR="00EE634E">
        <w:rPr>
          <w:lang w:eastAsia="nl-NL"/>
        </w:rPr>
        <w:t xml:space="preserve">= -.05 (.01), </w:t>
      </w:r>
      <w:r w:rsidR="00EE634E">
        <w:rPr>
          <w:i/>
          <w:lang w:eastAsia="nl-NL"/>
        </w:rPr>
        <w:t xml:space="preserve">t </w:t>
      </w:r>
      <w:r w:rsidR="00EE634E">
        <w:rPr>
          <w:lang w:eastAsia="nl-NL"/>
        </w:rPr>
        <w:t xml:space="preserve">= -5.47, </w:t>
      </w:r>
      <w:r w:rsidR="00EE634E">
        <w:rPr>
          <w:i/>
          <w:lang w:eastAsia="nl-NL"/>
        </w:rPr>
        <w:t xml:space="preserve">p &lt; </w:t>
      </w:r>
      <w:r w:rsidR="00EE634E">
        <w:rPr>
          <w:lang w:eastAsia="nl-NL"/>
        </w:rPr>
        <w:t xml:space="preserve">.0001) </w:t>
      </w:r>
      <w:r w:rsidR="00EE634E" w:rsidRPr="00EE634E">
        <w:rPr>
          <w:i/>
          <w:lang w:eastAsia="nl-NL"/>
        </w:rPr>
        <w:t>of</w:t>
      </w:r>
      <w:r w:rsidR="00EE634E">
        <w:rPr>
          <w:lang w:eastAsia="nl-NL"/>
        </w:rPr>
        <w:t xml:space="preserve"> </w:t>
      </w:r>
      <w:r w:rsidR="00EE634E">
        <w:rPr>
          <w:i/>
          <w:lang w:eastAsia="nl-NL"/>
        </w:rPr>
        <w:t>absolute CT-PD</w:t>
      </w:r>
      <w:r w:rsidR="00EE634E">
        <w:rPr>
          <w:lang w:eastAsia="nl-NL"/>
        </w:rPr>
        <w:t xml:space="preserve"> on reaction time. No effect of Group (</w:t>
      </w:r>
      <w:r w:rsidR="00EE634E" w:rsidRPr="00EE634E">
        <w:rPr>
          <w:lang w:eastAsia="nl-NL"/>
        </w:rPr>
        <w:t>B</w:t>
      </w:r>
      <w:r w:rsidR="00EE634E">
        <w:rPr>
          <w:lang w:eastAsia="nl-NL"/>
        </w:rPr>
        <w:t xml:space="preserve"> = </w:t>
      </w:r>
      <w:r w:rsidR="003A381E">
        <w:rPr>
          <w:lang w:eastAsia="nl-NL"/>
        </w:rPr>
        <w:t xml:space="preserve">.03(.05), </w:t>
      </w:r>
      <w:r w:rsidR="003A381E" w:rsidRPr="003A381E">
        <w:rPr>
          <w:lang w:eastAsia="nl-NL"/>
        </w:rPr>
        <w:t>t</w:t>
      </w:r>
      <w:r w:rsidR="003A381E">
        <w:rPr>
          <w:lang w:eastAsia="nl-NL"/>
        </w:rPr>
        <w:t xml:space="preserve"> = .58, </w:t>
      </w:r>
      <w:r w:rsidR="003A381E" w:rsidRPr="003A381E">
        <w:rPr>
          <w:lang w:eastAsia="nl-NL"/>
        </w:rPr>
        <w:t>p</w:t>
      </w:r>
      <w:r w:rsidR="003A381E">
        <w:rPr>
          <w:lang w:eastAsia="nl-NL"/>
        </w:rPr>
        <w:t xml:space="preserve"> = .56) </w:t>
      </w:r>
      <w:r w:rsidR="00EE634E" w:rsidRPr="003A381E">
        <w:rPr>
          <w:lang w:eastAsia="nl-NL"/>
        </w:rPr>
        <w:t>or</w:t>
      </w:r>
      <w:r w:rsidR="00EE634E">
        <w:rPr>
          <w:lang w:eastAsia="nl-NL"/>
        </w:rPr>
        <w:t xml:space="preserve"> interaction effect of Group </w:t>
      </w:r>
      <w:r w:rsidR="00434050">
        <w:rPr>
          <w:lang w:eastAsia="nl-NL"/>
        </w:rPr>
        <w:t xml:space="preserve"> </w:t>
      </w:r>
      <w:r w:rsidR="00EE634E">
        <w:rPr>
          <w:lang w:eastAsia="nl-NL"/>
        </w:rPr>
        <w:lastRenderedPageBreak/>
        <w:t>x absolute CT-PD</w:t>
      </w:r>
      <w:r w:rsidR="003A381E">
        <w:rPr>
          <w:lang w:eastAsia="nl-NL"/>
        </w:rPr>
        <w:t xml:space="preserve"> (</w:t>
      </w:r>
      <w:r w:rsidR="003A381E">
        <w:rPr>
          <w:i/>
          <w:lang w:eastAsia="nl-NL"/>
        </w:rPr>
        <w:t>B</w:t>
      </w:r>
      <w:r w:rsidR="003A381E">
        <w:rPr>
          <w:lang w:eastAsia="nl-NL"/>
        </w:rPr>
        <w:t xml:space="preserve"> = .01 (.01), </w:t>
      </w:r>
      <w:r w:rsidR="003A381E">
        <w:rPr>
          <w:i/>
          <w:lang w:eastAsia="nl-NL"/>
        </w:rPr>
        <w:t>t</w:t>
      </w:r>
      <w:r w:rsidR="003A381E">
        <w:rPr>
          <w:lang w:eastAsia="nl-NL"/>
        </w:rPr>
        <w:t xml:space="preserve"> = .19, </w:t>
      </w:r>
      <w:r w:rsidR="003A381E">
        <w:rPr>
          <w:i/>
          <w:lang w:eastAsia="nl-NL"/>
        </w:rPr>
        <w:t xml:space="preserve">p </w:t>
      </w:r>
      <w:r w:rsidR="003A381E">
        <w:rPr>
          <w:lang w:eastAsia="nl-NL"/>
        </w:rPr>
        <w:t>=.85)</w:t>
      </w:r>
      <w:r w:rsidR="00EE634E">
        <w:rPr>
          <w:lang w:eastAsia="nl-NL"/>
        </w:rPr>
        <w:t xml:space="preserve"> was found. </w:t>
      </w:r>
      <w:r w:rsidR="00407A6C">
        <w:rPr>
          <w:lang w:eastAsia="nl-NL"/>
        </w:rPr>
        <w:t>We controlled for the effect of the</w:t>
      </w:r>
      <w:r w:rsidR="0099303C">
        <w:rPr>
          <w:lang w:eastAsia="nl-NL"/>
        </w:rPr>
        <w:t xml:space="preserve"> difference between the current distribution and the</w:t>
      </w:r>
      <w:r w:rsidR="00407A6C">
        <w:rPr>
          <w:lang w:eastAsia="nl-NL"/>
        </w:rPr>
        <w:t xml:space="preserve"> previous distractor distribution mean and</w:t>
      </w:r>
      <w:r w:rsidR="0099303C">
        <w:rPr>
          <w:lang w:eastAsia="nl-NL"/>
        </w:rPr>
        <w:t xml:space="preserve"> the difference between the current target orientation and the previous target orientation. </w:t>
      </w:r>
    </w:p>
    <w:p w14:paraId="196D9737" w14:textId="55CE484C" w:rsidR="00BC78AB" w:rsidRDefault="00434050" w:rsidP="00EE634E">
      <w:pPr>
        <w:rPr>
          <w:lang w:eastAsia="nl-NL"/>
        </w:rPr>
      </w:pPr>
      <w:commentRangeStart w:id="12"/>
      <w:r>
        <w:rPr>
          <w:lang w:eastAsia="nl-NL"/>
        </w:rPr>
        <w:t>Per bin.</w:t>
      </w:r>
      <w:r w:rsidR="00BC78AB">
        <w:rPr>
          <w:lang w:eastAsia="nl-NL"/>
        </w:rPr>
        <w:t>. No group difference a</w:t>
      </w:r>
      <w:r>
        <w:rPr>
          <w:lang w:eastAsia="nl-NL"/>
        </w:rPr>
        <w:t>nd no interaction effect. Only two</w:t>
      </w:r>
      <w:r w:rsidR="00BC78AB">
        <w:rPr>
          <w:lang w:eastAsia="nl-NL"/>
        </w:rPr>
        <w:t xml:space="preserve"> last bins have a significant negative slope. So significantly lower RTs compared to average RTs in previous bins.   Uniform distribution? </w:t>
      </w:r>
      <w:commentRangeEnd w:id="12"/>
      <w:r>
        <w:rPr>
          <w:rStyle w:val="CommentReference"/>
        </w:rPr>
        <w:commentReference w:id="12"/>
      </w:r>
    </w:p>
    <w:p w14:paraId="73E20C08" w14:textId="77777777" w:rsidR="00BC78AB" w:rsidRDefault="00BC78AB" w:rsidP="00EE634E">
      <w:pPr>
        <w:rPr>
          <w:lang w:eastAsia="nl-NL"/>
        </w:rPr>
      </w:pPr>
    </w:p>
    <w:p w14:paraId="6D77E411" w14:textId="1164EDA9" w:rsidR="003A381E" w:rsidRDefault="003A381E" w:rsidP="00EE634E">
      <w:pPr>
        <w:rPr>
          <w:lang w:eastAsia="nl-NL"/>
        </w:rPr>
      </w:pPr>
      <w:commentRangeStart w:id="13"/>
      <w:r>
        <w:rPr>
          <w:lang w:eastAsia="nl-NL"/>
        </w:rPr>
        <w:t xml:space="preserve">In Fig. 4d, </w:t>
      </w:r>
      <w:commentRangeEnd w:id="13"/>
      <w:r w:rsidR="00434050">
        <w:rPr>
          <w:rStyle w:val="CommentReference"/>
        </w:rPr>
        <w:commentReference w:id="13"/>
      </w:r>
      <w:r>
        <w:rPr>
          <w:lang w:eastAsia="nl-NL"/>
        </w:rPr>
        <w:t xml:space="preserve">average reaction times for trials where the current target orientation fell within the range of the previous distractor distribution </w:t>
      </w:r>
      <w:r w:rsidRPr="003A381E">
        <w:rPr>
          <w:lang w:eastAsia="nl-NL"/>
        </w:rPr>
        <w:t>(</w:t>
      </w:r>
      <w:r w:rsidRPr="003A381E">
        <w:rPr>
          <w:i/>
          <w:lang w:eastAsia="nl-NL"/>
        </w:rPr>
        <w:t>CT-PD</w:t>
      </w:r>
      <w:r w:rsidRPr="003A381E">
        <w:rPr>
          <w:lang w:eastAsia="nl-NL"/>
        </w:rPr>
        <w:t xml:space="preserve"> &lt; 30°)</w:t>
      </w:r>
      <w:r>
        <w:rPr>
          <w:lang w:eastAsia="nl-NL"/>
        </w:rPr>
        <w:t xml:space="preserve"> are compared with reaction times on test trials where the current target orientation fell outside the range of the previous distractor distribution (</w:t>
      </w:r>
      <w:r>
        <w:rPr>
          <w:i/>
          <w:lang w:eastAsia="nl-NL"/>
        </w:rPr>
        <w:t xml:space="preserve">CT-PD </w:t>
      </w:r>
      <w:r>
        <w:rPr>
          <w:lang w:eastAsia="nl-NL"/>
        </w:rPr>
        <w:t xml:space="preserve">&gt; 30°). A linear mixed model with </w:t>
      </w:r>
      <w:r>
        <w:rPr>
          <w:i/>
          <w:lang w:eastAsia="nl-NL"/>
        </w:rPr>
        <w:t xml:space="preserve">In range, Group </w:t>
      </w:r>
      <w:r>
        <w:rPr>
          <w:lang w:eastAsia="nl-NL"/>
        </w:rPr>
        <w:t xml:space="preserve">and </w:t>
      </w:r>
      <w:r w:rsidRPr="003A381E">
        <w:rPr>
          <w:i/>
          <w:lang w:eastAsia="nl-NL"/>
        </w:rPr>
        <w:t>In range</w:t>
      </w:r>
      <w:r>
        <w:rPr>
          <w:lang w:eastAsia="nl-NL"/>
        </w:rPr>
        <w:t xml:space="preserve"> x </w:t>
      </w:r>
      <w:r>
        <w:rPr>
          <w:i/>
          <w:lang w:eastAsia="nl-NL"/>
        </w:rPr>
        <w:t>Group</w:t>
      </w:r>
      <w:r>
        <w:rPr>
          <w:lang w:eastAsia="nl-NL"/>
        </w:rPr>
        <w:t xml:space="preserve"> interaction as predictors revealed a significant effect of </w:t>
      </w:r>
      <w:r>
        <w:rPr>
          <w:i/>
          <w:lang w:eastAsia="nl-NL"/>
        </w:rPr>
        <w:t xml:space="preserve">In range </w:t>
      </w:r>
      <w:r w:rsidR="0099303C">
        <w:rPr>
          <w:lang w:eastAsia="nl-NL"/>
        </w:rPr>
        <w:t>(</w:t>
      </w:r>
      <w:r w:rsidR="0099303C" w:rsidRPr="00EE634E">
        <w:rPr>
          <w:i/>
          <w:lang w:eastAsia="nl-NL"/>
        </w:rPr>
        <w:t>B</w:t>
      </w:r>
      <w:r w:rsidR="0099303C">
        <w:rPr>
          <w:i/>
          <w:lang w:eastAsia="nl-NL"/>
        </w:rPr>
        <w:t xml:space="preserve"> </w:t>
      </w:r>
      <w:r w:rsidR="0099303C">
        <w:rPr>
          <w:lang w:eastAsia="nl-NL"/>
        </w:rPr>
        <w:t xml:space="preserve">= -.10 (.02), </w:t>
      </w:r>
      <w:r w:rsidR="0099303C">
        <w:rPr>
          <w:i/>
          <w:lang w:eastAsia="nl-NL"/>
        </w:rPr>
        <w:t xml:space="preserve">t </w:t>
      </w:r>
      <w:r w:rsidR="0099303C">
        <w:rPr>
          <w:lang w:eastAsia="nl-NL"/>
        </w:rPr>
        <w:t xml:space="preserve">= 5.91, </w:t>
      </w:r>
      <w:r w:rsidR="0099303C">
        <w:rPr>
          <w:i/>
          <w:lang w:eastAsia="nl-NL"/>
        </w:rPr>
        <w:t xml:space="preserve">p &lt; </w:t>
      </w:r>
      <w:r w:rsidR="0099303C">
        <w:rPr>
          <w:lang w:eastAsia="nl-NL"/>
        </w:rPr>
        <w:t xml:space="preserve">.0001) </w:t>
      </w:r>
      <w:r>
        <w:rPr>
          <w:lang w:eastAsia="nl-NL"/>
        </w:rPr>
        <w:t>on reaction times, with lower reaction times</w:t>
      </w:r>
      <w:r w:rsidR="0099303C">
        <w:rPr>
          <w:lang w:eastAsia="nl-NL"/>
        </w:rPr>
        <w:t xml:space="preserve"> (</w:t>
      </w:r>
      <w:r w:rsidR="0099303C">
        <w:rPr>
          <w:i/>
          <w:lang w:eastAsia="nl-NL"/>
        </w:rPr>
        <w:t>M =</w:t>
      </w:r>
      <w:r w:rsidR="0099303C">
        <w:rPr>
          <w:lang w:eastAsia="nl-NL"/>
        </w:rPr>
        <w:t>)</w:t>
      </w:r>
      <w:r w:rsidR="0099303C">
        <w:rPr>
          <w:i/>
          <w:lang w:eastAsia="nl-NL"/>
        </w:rPr>
        <w:t xml:space="preserve"> </w:t>
      </w:r>
      <w:r>
        <w:rPr>
          <w:lang w:eastAsia="nl-NL"/>
        </w:rPr>
        <w:t xml:space="preserve"> for trials where the target orientation fell outside the previous distractor distribution range compared to reaction times</w:t>
      </w:r>
      <w:r w:rsidR="0099303C">
        <w:rPr>
          <w:lang w:eastAsia="nl-NL"/>
        </w:rPr>
        <w:t xml:space="preserve"> (</w:t>
      </w:r>
      <w:r w:rsidR="0099303C">
        <w:rPr>
          <w:i/>
          <w:lang w:eastAsia="nl-NL"/>
        </w:rPr>
        <w:t>M =)</w:t>
      </w:r>
      <w:r>
        <w:rPr>
          <w:lang w:eastAsia="nl-NL"/>
        </w:rPr>
        <w:t xml:space="preserve"> on trials where the target orientation fell inside the previous distractor distribution range. No</w:t>
      </w:r>
      <w:r w:rsidR="0099303C">
        <w:rPr>
          <w:lang w:eastAsia="nl-NL"/>
        </w:rPr>
        <w:t xml:space="preserve"> significant</w:t>
      </w:r>
      <w:r>
        <w:rPr>
          <w:lang w:eastAsia="nl-NL"/>
        </w:rPr>
        <w:t xml:space="preserve"> effect of </w:t>
      </w:r>
      <w:r w:rsidRPr="003A381E">
        <w:rPr>
          <w:lang w:eastAsia="nl-NL"/>
        </w:rPr>
        <w:t>Group</w:t>
      </w:r>
      <w:r>
        <w:rPr>
          <w:lang w:eastAsia="nl-NL"/>
        </w:rPr>
        <w:t xml:space="preserve"> or </w:t>
      </w:r>
      <w:r>
        <w:rPr>
          <w:i/>
          <w:lang w:eastAsia="nl-NL"/>
        </w:rPr>
        <w:t xml:space="preserve">Group </w:t>
      </w:r>
      <w:r>
        <w:rPr>
          <w:lang w:eastAsia="nl-NL"/>
        </w:rPr>
        <w:t xml:space="preserve">x </w:t>
      </w:r>
      <w:r>
        <w:rPr>
          <w:i/>
          <w:lang w:eastAsia="nl-NL"/>
        </w:rPr>
        <w:t xml:space="preserve">In range </w:t>
      </w:r>
      <w:r>
        <w:rPr>
          <w:lang w:eastAsia="nl-NL"/>
        </w:rPr>
        <w:t>interaction</w:t>
      </w:r>
      <w:r w:rsidR="0099303C">
        <w:rPr>
          <w:lang w:eastAsia="nl-NL"/>
        </w:rPr>
        <w:t xml:space="preserve"> effect</w:t>
      </w:r>
      <w:r>
        <w:rPr>
          <w:lang w:eastAsia="nl-NL"/>
        </w:rPr>
        <w:t xml:space="preserve"> was found. </w:t>
      </w:r>
      <w:r w:rsidRPr="003A381E">
        <w:rPr>
          <w:lang w:eastAsia="nl-NL"/>
        </w:rPr>
        <w:t>These</w:t>
      </w:r>
      <w:r>
        <w:rPr>
          <w:lang w:eastAsia="nl-NL"/>
        </w:rPr>
        <w:t xml:space="preserve"> results confirm our previous results and the fact that there is no difference between the two participant groups. </w:t>
      </w:r>
    </w:p>
    <w:p w14:paraId="0A7EBCF5" w14:textId="77777777" w:rsidR="00BD3A22" w:rsidRPr="00777B0A" w:rsidRDefault="00435AD1" w:rsidP="003A381E">
      <w:pPr>
        <w:pStyle w:val="Heading2"/>
      </w:pPr>
      <w:r w:rsidRPr="00777B0A">
        <w:t>Discussion</w:t>
      </w:r>
    </w:p>
    <w:p w14:paraId="3B23C58A" w14:textId="0D14B29B" w:rsidR="00BD3A22" w:rsidRPr="00777B0A" w:rsidRDefault="00C57E5D" w:rsidP="002400B7">
      <w:pPr>
        <w:pStyle w:val="Heading3"/>
      </w:pPr>
      <w:r w:rsidRPr="00777B0A">
        <w:t>Implicit learning of perceptual distributions</w:t>
      </w:r>
    </w:p>
    <w:p w14:paraId="551DEAAE" w14:textId="0339ABF1" w:rsidR="00C57E5D" w:rsidRPr="00777B0A" w:rsidRDefault="00C57E5D" w:rsidP="00C57E5D">
      <w:pPr>
        <w:pStyle w:val="ListParagraph"/>
        <w:numPr>
          <w:ilvl w:val="0"/>
          <w:numId w:val="3"/>
        </w:numPr>
      </w:pPr>
      <w:r w:rsidRPr="00777B0A">
        <w:t xml:space="preserve">Both groups implicitly learn the perceptual distributions: first evidence for implicit </w:t>
      </w:r>
      <w:r w:rsidR="00B949CC">
        <w:t xml:space="preserve">learning of visual ensembles </w:t>
      </w:r>
      <w:r w:rsidRPr="00777B0A">
        <w:t xml:space="preserve">in both groups. </w:t>
      </w:r>
    </w:p>
    <w:p w14:paraId="7EBBAF0D" w14:textId="177403E2" w:rsidR="00C57E5D" w:rsidRPr="00777B0A" w:rsidRDefault="00EB6DCB" w:rsidP="00C57E5D">
      <w:r>
        <w:t xml:space="preserve">In line with findings by Manning regarding average orientation </w:t>
      </w:r>
    </w:p>
    <w:p w14:paraId="26BBDCC3" w14:textId="3824D501" w:rsidR="00BD3A22" w:rsidRPr="00777B0A" w:rsidRDefault="00C57E5D" w:rsidP="002400B7">
      <w:pPr>
        <w:pStyle w:val="Heading3"/>
      </w:pPr>
      <w:r w:rsidRPr="00777B0A">
        <w:t>Role-reversal effects</w:t>
      </w:r>
    </w:p>
    <w:p w14:paraId="780C5D01" w14:textId="77777777" w:rsidR="00C57E5D" w:rsidRPr="00777B0A" w:rsidRDefault="00C57E5D" w:rsidP="00C57E5D"/>
    <w:p w14:paraId="18FCE031" w14:textId="77777777" w:rsidR="00BD3A22" w:rsidRPr="00777B0A" w:rsidRDefault="00435AD1" w:rsidP="003A381E">
      <w:pPr>
        <w:pStyle w:val="Heading2"/>
      </w:pPr>
      <w:r w:rsidRPr="00777B0A">
        <w:lastRenderedPageBreak/>
        <w:t>Conclusion</w:t>
      </w:r>
    </w:p>
    <w:p w14:paraId="5D93B5F1" w14:textId="77777777" w:rsidR="00BD3A22" w:rsidRPr="00777B0A" w:rsidRDefault="00435AD1" w:rsidP="003A381E">
      <w:pPr>
        <w:pStyle w:val="Heading2"/>
      </w:pPr>
      <w:r w:rsidRPr="00777B0A">
        <w:t xml:space="preserve">Acknowledgements </w:t>
      </w:r>
    </w:p>
    <w:p w14:paraId="06B7D0D2" w14:textId="2D84808B" w:rsidR="00BD3A22" w:rsidRPr="00777B0A" w:rsidRDefault="00435AD1">
      <w:pPr>
        <w:ind w:left="57"/>
        <w:rPr>
          <w:szCs w:val="24"/>
        </w:rPr>
      </w:pPr>
      <w:r w:rsidRPr="00777B0A">
        <w:rPr>
          <w:szCs w:val="24"/>
        </w:rPr>
        <w:t xml:space="preserve">The authors would like to thank all participants and their families for their time and contribution to this research. We would also like to thank </w:t>
      </w:r>
      <w:r w:rsidR="00B17603" w:rsidRPr="00777B0A">
        <w:rPr>
          <w:szCs w:val="24"/>
        </w:rPr>
        <w:t>Christophe Bossens</w:t>
      </w:r>
      <w:r w:rsidRPr="00777B0A">
        <w:rPr>
          <w:szCs w:val="24"/>
        </w:rPr>
        <w:t xml:space="preserve"> for </w:t>
      </w:r>
      <w:r w:rsidR="000B4966" w:rsidRPr="00777B0A">
        <w:rPr>
          <w:szCs w:val="24"/>
        </w:rPr>
        <w:t>his</w:t>
      </w:r>
      <w:r w:rsidRPr="00777B0A">
        <w:rPr>
          <w:szCs w:val="24"/>
        </w:rPr>
        <w:t xml:space="preserve"> help</w:t>
      </w:r>
      <w:r w:rsidR="000B4966" w:rsidRPr="00777B0A">
        <w:rPr>
          <w:szCs w:val="24"/>
        </w:rPr>
        <w:t xml:space="preserve"> with</w:t>
      </w:r>
      <w:r w:rsidRPr="00777B0A">
        <w:rPr>
          <w:szCs w:val="24"/>
        </w:rPr>
        <w:t xml:space="preserve"> </w:t>
      </w:r>
      <w:r w:rsidR="000B4966" w:rsidRPr="00777B0A">
        <w:rPr>
          <w:szCs w:val="24"/>
        </w:rPr>
        <w:t>programming the experiment</w:t>
      </w:r>
      <w:r w:rsidRPr="00777B0A">
        <w:rPr>
          <w:szCs w:val="24"/>
        </w:rPr>
        <w:t xml:space="preserve">, as well as </w:t>
      </w:r>
      <w:r w:rsidR="00B17603" w:rsidRPr="00777B0A">
        <w:rPr>
          <w:szCs w:val="24"/>
        </w:rPr>
        <w:t>Lise Raymaekers</w:t>
      </w:r>
      <w:r w:rsidRPr="00777B0A">
        <w:rPr>
          <w:szCs w:val="24"/>
        </w:rPr>
        <w:t xml:space="preserve"> for </w:t>
      </w:r>
      <w:r w:rsidR="00B17603" w:rsidRPr="00777B0A">
        <w:rPr>
          <w:szCs w:val="24"/>
        </w:rPr>
        <w:t xml:space="preserve">her </w:t>
      </w:r>
      <w:r w:rsidRPr="00777B0A">
        <w:rPr>
          <w:szCs w:val="24"/>
        </w:rPr>
        <w:t xml:space="preserve">help with the data collection. </w:t>
      </w:r>
      <w:r w:rsidR="00637711" w:rsidRPr="00777B0A">
        <w:rPr>
          <w:szCs w:val="24"/>
        </w:rPr>
        <w:t xml:space="preserve">This work has been funded by a personal fellowship awarded to Lisa Lemmens by the Research Foundation Flanders (1171717N) and </w:t>
      </w:r>
      <w:r w:rsidRPr="00777B0A">
        <w:rPr>
          <w:szCs w:val="24"/>
        </w:rPr>
        <w:t xml:space="preserve">by a </w:t>
      </w:r>
      <w:proofErr w:type="spellStart"/>
      <w:r w:rsidRPr="00777B0A">
        <w:rPr>
          <w:szCs w:val="24"/>
        </w:rPr>
        <w:t>Methusalem</w:t>
      </w:r>
      <w:proofErr w:type="spellEnd"/>
      <w:r w:rsidRPr="00777B0A">
        <w:rPr>
          <w:szCs w:val="24"/>
        </w:rPr>
        <w:t xml:space="preserve"> grant awarded to Johan Wagemans by the Flemish Government (METH/14/02). Conflict of interest statement: No conflicts declared</w:t>
      </w:r>
    </w:p>
    <w:p w14:paraId="54D2BBD7" w14:textId="77777777" w:rsidR="00BD3A22" w:rsidRPr="00777B0A" w:rsidRDefault="00BD3A22">
      <w:pPr>
        <w:ind w:left="57"/>
        <w:rPr>
          <w:szCs w:val="24"/>
        </w:rPr>
      </w:pPr>
    </w:p>
    <w:p w14:paraId="337CFFBF" w14:textId="4A9D1168" w:rsidR="00BD3A22" w:rsidRPr="00777B0A" w:rsidDel="00B62EFC" w:rsidRDefault="00435AD1">
      <w:pPr>
        <w:ind w:firstLine="0"/>
        <w:rPr>
          <w:del w:id="14" w:author="Lisa Lemmens" w:date="2019-07-29T11:50:00Z"/>
          <w:b/>
          <w:bCs/>
          <w:i/>
          <w:iCs/>
          <w:szCs w:val="26"/>
        </w:rPr>
      </w:pPr>
      <w:bookmarkStart w:id="15" w:name="_GoBack"/>
      <w:bookmarkEnd w:id="15"/>
      <w:del w:id="16" w:author="Lisa Lemmens" w:date="2019-07-29T11:50:00Z">
        <w:r w:rsidRPr="00777B0A" w:rsidDel="00B62EFC">
          <w:delText>Correspondence to:</w:delText>
        </w:r>
        <w:r w:rsidRPr="00777B0A" w:rsidDel="00B62EFC">
          <w:rPr>
            <w:szCs w:val="24"/>
          </w:rPr>
          <w:delText xml:space="preserve"> </w:delText>
        </w:r>
        <w:r w:rsidR="00B17603" w:rsidRPr="00777B0A" w:rsidDel="00B62EFC">
          <w:rPr>
            <w:szCs w:val="24"/>
          </w:rPr>
          <w:delText>Lisa Lemmens</w:delText>
        </w:r>
        <w:r w:rsidRPr="00777B0A" w:rsidDel="00B62EFC">
          <w:rPr>
            <w:szCs w:val="24"/>
          </w:rPr>
          <w:delText xml:space="preserve">, Brain &amp; Cognition, Laboratory of Experimental Psychology, KU Leuven, 3000 Leuven, Belgium. Contact: </w:delText>
        </w:r>
        <w:r w:rsidR="00B17603" w:rsidRPr="00777B0A" w:rsidDel="00B62EFC">
          <w:rPr>
            <w:szCs w:val="24"/>
          </w:rPr>
          <w:delText>lisa.lemmens</w:delText>
        </w:r>
        <w:r w:rsidRPr="00777B0A" w:rsidDel="00B62EFC">
          <w:rPr>
            <w:szCs w:val="24"/>
          </w:rPr>
          <w:delText>@kuleuven.be; +32 16 32 60 18 (phone); +32 16 32 60 99 (fax).</w:delText>
        </w:r>
      </w:del>
    </w:p>
    <w:p w14:paraId="683D9D47" w14:textId="77777777" w:rsidR="00BD3A22" w:rsidRPr="00777B0A" w:rsidRDefault="00435AD1">
      <w:pPr>
        <w:spacing w:line="240" w:lineRule="auto"/>
        <w:ind w:firstLine="0"/>
        <w:jc w:val="left"/>
        <w:rPr>
          <w:szCs w:val="24"/>
        </w:rPr>
      </w:pPr>
      <w:r w:rsidRPr="00777B0A">
        <w:br w:type="page"/>
      </w:r>
    </w:p>
    <w:p w14:paraId="1EC78A61" w14:textId="49B41717" w:rsidR="00BD3A22" w:rsidRDefault="00435AD1" w:rsidP="003A381E">
      <w:pPr>
        <w:pStyle w:val="Heading2"/>
      </w:pPr>
      <w:r w:rsidRPr="00777B0A">
        <w:lastRenderedPageBreak/>
        <w:t xml:space="preserve">References </w:t>
      </w:r>
    </w:p>
    <w:p w14:paraId="71B12C54" w14:textId="77777777" w:rsidR="00C9574C" w:rsidRPr="00C9574C" w:rsidRDefault="003A381E" w:rsidP="00C9574C">
      <w:pPr>
        <w:pStyle w:val="Bibliography"/>
      </w:pPr>
      <w:r>
        <w:fldChar w:fldCharType="begin"/>
      </w:r>
      <w:r>
        <w:instrText xml:space="preserve"> ADDIN ZOTERO_BIBL {"uncited":[],"omitted":[],"custom":[]} CSL_BIBLIOGRAPHY </w:instrText>
      </w:r>
      <w:r>
        <w:fldChar w:fldCharType="separate"/>
      </w:r>
      <w:r w:rsidR="00C9574C" w:rsidRPr="00C9574C">
        <w:t xml:space="preserve">Achenbach, T. M. (2001). </w:t>
      </w:r>
      <w:r w:rsidR="00C9574C" w:rsidRPr="00C9574C">
        <w:rPr>
          <w:i/>
          <w:iCs/>
        </w:rPr>
        <w:t>Manual for the ASEBA School-age Forms &amp; Profiles: An Integrated System of Multi-informant Assessment</w:t>
      </w:r>
      <w:r w:rsidR="00C9574C" w:rsidRPr="00C9574C">
        <w:t>. ASEBA.</w:t>
      </w:r>
    </w:p>
    <w:p w14:paraId="34FE8C80" w14:textId="77777777" w:rsidR="00C9574C" w:rsidRPr="00C9574C" w:rsidRDefault="00C9574C" w:rsidP="00C9574C">
      <w:pPr>
        <w:pStyle w:val="Bibliography"/>
      </w:pPr>
      <w:r w:rsidRPr="00C9574C">
        <w:t xml:space="preserve">American Psychiatric Association. (2013). </w:t>
      </w:r>
      <w:r w:rsidRPr="00C9574C">
        <w:rPr>
          <w:i/>
          <w:iCs/>
        </w:rPr>
        <w:t>Diagnostic and Statistical Manual of Mental Disorders (5th ed.)</w:t>
      </w:r>
      <w:r w:rsidRPr="00C9574C">
        <w:t>. Retrieved from http://dsm.psychiatryonline.org/doi/book/10.1176/appi.books.9780890425596</w:t>
      </w:r>
    </w:p>
    <w:p w14:paraId="2460D940" w14:textId="77777777" w:rsidR="00C9574C" w:rsidRPr="00C9574C" w:rsidRDefault="00C9574C" w:rsidP="00C9574C">
      <w:pPr>
        <w:pStyle w:val="Bibliography"/>
      </w:pPr>
      <w:r w:rsidRPr="00C9574C">
        <w:t xml:space="preserve">Ariely, D. (2001). Seeing sets: representation by statistical properties. </w:t>
      </w:r>
      <w:r w:rsidRPr="00C9574C">
        <w:rPr>
          <w:i/>
          <w:iCs/>
        </w:rPr>
        <w:t>Psychological Science</w:t>
      </w:r>
      <w:r w:rsidRPr="00C9574C">
        <w:t xml:space="preserve">, </w:t>
      </w:r>
      <w:r w:rsidRPr="00C9574C">
        <w:rPr>
          <w:i/>
          <w:iCs/>
        </w:rPr>
        <w:t>12</w:t>
      </w:r>
      <w:r w:rsidRPr="00C9574C">
        <w:t>(2), 157–162.</w:t>
      </w:r>
    </w:p>
    <w:p w14:paraId="327B426B" w14:textId="77777777" w:rsidR="00C9574C" w:rsidRPr="00C9574C" w:rsidRDefault="00C9574C" w:rsidP="00C9574C">
      <w:pPr>
        <w:pStyle w:val="Bibliography"/>
      </w:pPr>
      <w:r w:rsidRPr="00C9574C">
        <w:t xml:space="preserve">Bates, D., Mächler, M., Bolker, B., &amp; Walker, S. (2015). Fitting Linear Mixed-Effects Models Using lme4. </w:t>
      </w:r>
      <w:r w:rsidRPr="00C9574C">
        <w:rPr>
          <w:i/>
          <w:iCs/>
        </w:rPr>
        <w:t>Journal of Statistical Software</w:t>
      </w:r>
      <w:r w:rsidRPr="00C9574C">
        <w:t xml:space="preserve">, </w:t>
      </w:r>
      <w:r w:rsidRPr="00C9574C">
        <w:rPr>
          <w:i/>
          <w:iCs/>
        </w:rPr>
        <w:t>67</w:t>
      </w:r>
      <w:r w:rsidRPr="00C9574C">
        <w:t>(1), 1–48. https://doi.org/10.18637/jss.v067.i01</w:t>
      </w:r>
    </w:p>
    <w:p w14:paraId="3DAFD85D" w14:textId="77777777" w:rsidR="00C9574C" w:rsidRPr="00C9574C" w:rsidRDefault="00C9574C" w:rsidP="00C9574C">
      <w:pPr>
        <w:pStyle w:val="Bibliography"/>
      </w:pPr>
      <w:r w:rsidRPr="00C9574C">
        <w:t xml:space="preserve">Chetverikov, A., Campana, G., &amp; Kristjánsson, Á. (2016). Building ensemble representations: How the shape of preceding distractor distributions affects visual search. </w:t>
      </w:r>
      <w:r w:rsidRPr="00C9574C">
        <w:rPr>
          <w:i/>
          <w:iCs/>
        </w:rPr>
        <w:t>Cognition</w:t>
      </w:r>
      <w:r w:rsidRPr="00C9574C">
        <w:t xml:space="preserve">, </w:t>
      </w:r>
      <w:r w:rsidRPr="00C9574C">
        <w:rPr>
          <w:i/>
          <w:iCs/>
        </w:rPr>
        <w:t>153</w:t>
      </w:r>
      <w:r w:rsidRPr="00C9574C">
        <w:t>(Supplement C), 196–210. https://doi.org/10.1016/j.cognition.2016.04.018</w:t>
      </w:r>
    </w:p>
    <w:p w14:paraId="1E0C4B4B" w14:textId="77777777" w:rsidR="00C9574C" w:rsidRPr="00C9574C" w:rsidRDefault="00C9574C" w:rsidP="00C9574C">
      <w:pPr>
        <w:pStyle w:val="Bibliography"/>
      </w:pPr>
      <w:r w:rsidRPr="00C9574C">
        <w:t xml:space="preserve">Chetverikov, A., Campana, G., &amp; Kristjánsson, Á. (2017a). Learning features in a complex and changing environment: A distribution-based framework for visual attention and vision in general. In </w:t>
      </w:r>
      <w:r w:rsidRPr="00C9574C">
        <w:rPr>
          <w:i/>
          <w:iCs/>
        </w:rPr>
        <w:t>Progress in Brain Research</w:t>
      </w:r>
      <w:r w:rsidRPr="00C9574C">
        <w:t>. https://doi.org/10.1016/bs.pbr.2017.07.001</w:t>
      </w:r>
    </w:p>
    <w:p w14:paraId="58B1381D" w14:textId="77777777" w:rsidR="00C9574C" w:rsidRPr="00C9574C" w:rsidRDefault="00C9574C" w:rsidP="00C9574C">
      <w:pPr>
        <w:pStyle w:val="Bibliography"/>
      </w:pPr>
      <w:r w:rsidRPr="00C9574C">
        <w:t xml:space="preserve">Chetverikov, A., Campana, G., &amp; Kristjánsson, Á. (2017b). Rapid learning of visual ensembles. </w:t>
      </w:r>
      <w:r w:rsidRPr="00C9574C">
        <w:rPr>
          <w:i/>
          <w:iCs/>
        </w:rPr>
        <w:t>Journal of Vision</w:t>
      </w:r>
      <w:r w:rsidRPr="00C9574C">
        <w:t xml:space="preserve">, </w:t>
      </w:r>
      <w:r w:rsidRPr="00C9574C">
        <w:rPr>
          <w:i/>
          <w:iCs/>
        </w:rPr>
        <w:t>17</w:t>
      </w:r>
      <w:r w:rsidRPr="00C9574C">
        <w:t>(2), 21–21. https://doi.org/10.1167/17.2.21</w:t>
      </w:r>
    </w:p>
    <w:p w14:paraId="21C28F66" w14:textId="77777777" w:rsidR="00C9574C" w:rsidRPr="00C9574C" w:rsidRDefault="00C9574C" w:rsidP="00C9574C">
      <w:pPr>
        <w:pStyle w:val="Bibliography"/>
      </w:pPr>
      <w:r w:rsidRPr="00C9574C">
        <w:t xml:space="preserve">Chetverikov, A., Campana, G., &amp; Kristjánsson, Á. (2017c). Set size manipulations reveal the boundary conditions of perceptual ensemble learning. </w:t>
      </w:r>
      <w:r w:rsidRPr="00C9574C">
        <w:rPr>
          <w:i/>
          <w:iCs/>
        </w:rPr>
        <w:t>Vision Research</w:t>
      </w:r>
      <w:r w:rsidRPr="00C9574C">
        <w:t xml:space="preserve">, </w:t>
      </w:r>
      <w:r w:rsidRPr="00C9574C">
        <w:rPr>
          <w:i/>
          <w:iCs/>
        </w:rPr>
        <w:t>140</w:t>
      </w:r>
      <w:r w:rsidRPr="00C9574C">
        <w:t>, 144–156. https://doi.org/10.1016/j.visres.2017.08.003</w:t>
      </w:r>
    </w:p>
    <w:p w14:paraId="4003EDE2" w14:textId="77777777" w:rsidR="00C9574C" w:rsidRPr="00C9574C" w:rsidRDefault="00C9574C" w:rsidP="00C9574C">
      <w:pPr>
        <w:pStyle w:val="Bibliography"/>
      </w:pPr>
      <w:r w:rsidRPr="00C9574C">
        <w:t xml:space="preserve">Chetverikov, A., Hansmann-Roth, S., Tanrıkulu, Ö. D., &amp; Kristjánsson, Á. (2019). </w:t>
      </w:r>
      <w:r w:rsidRPr="00C9574C">
        <w:rPr>
          <w:i/>
          <w:iCs/>
        </w:rPr>
        <w:t>Feature Distribution Learning (FDL): A New Method for Studying Visual Ensembles Perception with Priming of Attention Shifts</w:t>
      </w:r>
      <w:r w:rsidRPr="00C9574C">
        <w:t>. 1–21. https://doi.org/10.1007/7657_2019_20</w:t>
      </w:r>
    </w:p>
    <w:p w14:paraId="71C9C8EC" w14:textId="77777777" w:rsidR="00C9574C" w:rsidRPr="00C9574C" w:rsidRDefault="00C9574C" w:rsidP="00C9574C">
      <w:pPr>
        <w:pStyle w:val="Bibliography"/>
        <w:rPr>
          <w:lang w:val="nl-BE"/>
        </w:rPr>
      </w:pPr>
      <w:r w:rsidRPr="00C9574C">
        <w:t xml:space="preserve">Corbett, J. E., Venuti, P., &amp; Melcher, D. (2016). Perceptual Averaging in Individuals with Autism Spectrum Disorder. </w:t>
      </w:r>
      <w:r w:rsidRPr="00C9574C">
        <w:rPr>
          <w:i/>
          <w:iCs/>
          <w:lang w:val="nl-BE"/>
        </w:rPr>
        <w:t>Frontiers in Psychology</w:t>
      </w:r>
      <w:r w:rsidRPr="00C9574C">
        <w:rPr>
          <w:lang w:val="nl-BE"/>
        </w:rPr>
        <w:t xml:space="preserve">, </w:t>
      </w:r>
      <w:r w:rsidRPr="00C9574C">
        <w:rPr>
          <w:i/>
          <w:iCs/>
          <w:lang w:val="nl-BE"/>
        </w:rPr>
        <w:t>7</w:t>
      </w:r>
      <w:r w:rsidRPr="00C9574C">
        <w:rPr>
          <w:lang w:val="nl-BE"/>
        </w:rPr>
        <w:t>. https://doi.org/10.3389/fpsyg.2016.01735</w:t>
      </w:r>
    </w:p>
    <w:p w14:paraId="652DED0F" w14:textId="77777777" w:rsidR="00C9574C" w:rsidRPr="00C9574C" w:rsidRDefault="00C9574C" w:rsidP="00C9574C">
      <w:pPr>
        <w:pStyle w:val="Bibliography"/>
      </w:pPr>
      <w:r w:rsidRPr="00C9574C">
        <w:rPr>
          <w:lang w:val="nl-BE"/>
        </w:rPr>
        <w:lastRenderedPageBreak/>
        <w:t xml:space="preserve">Evers, K., Van der Hallen, R., Noens, I., &amp; Wagemans, J. (2018). </w:t>
      </w:r>
      <w:r w:rsidRPr="00C9574C">
        <w:t xml:space="preserve">Perceptual Organization in Individuals With Autism Spectrum Disorder. </w:t>
      </w:r>
      <w:r w:rsidRPr="00C9574C">
        <w:rPr>
          <w:i/>
          <w:iCs/>
        </w:rPr>
        <w:t>Child Development Perspectives</w:t>
      </w:r>
      <w:r w:rsidRPr="00C9574C">
        <w:t xml:space="preserve">, </w:t>
      </w:r>
      <w:r w:rsidRPr="00C9574C">
        <w:rPr>
          <w:i/>
          <w:iCs/>
        </w:rPr>
        <w:t>0</w:t>
      </w:r>
      <w:r w:rsidRPr="00C9574C">
        <w:t>(0). https://doi.org/10.1111/cdep.12280</w:t>
      </w:r>
    </w:p>
    <w:p w14:paraId="2DEC44DF" w14:textId="77777777" w:rsidR="00C9574C" w:rsidRPr="00C9574C" w:rsidRDefault="00C9574C" w:rsidP="00C9574C">
      <w:pPr>
        <w:pStyle w:val="Bibliography"/>
      </w:pPr>
      <w:r w:rsidRPr="00C9574C">
        <w:t xml:space="preserve">Haberman, J., &amp; Whitney, D. (2012). </w:t>
      </w:r>
      <w:r w:rsidRPr="00C9574C">
        <w:rPr>
          <w:i/>
          <w:iCs/>
        </w:rPr>
        <w:t>Ensemble perception: Summarizing the scene and broadening the limits of visual processing</w:t>
      </w:r>
      <w:r w:rsidRPr="00C9574C">
        <w:t>. https://doi.org/10.1093/acprof:osobl/9780199734337.003.0030</w:t>
      </w:r>
    </w:p>
    <w:p w14:paraId="5C1AF27B" w14:textId="77777777" w:rsidR="00C9574C" w:rsidRPr="00C9574C" w:rsidRDefault="00C9574C" w:rsidP="00C9574C">
      <w:pPr>
        <w:pStyle w:val="Bibliography"/>
      </w:pPr>
      <w:r w:rsidRPr="00C9574C">
        <w:t xml:space="preserve">Karaminis, T., Neil, L., Manning, C., Turi, M., Fiorentini, C., Burr, D., &amp; Pellicano, E. (2017). Ensemble perception of emotions in autistic and typical children and adolescents. </w:t>
      </w:r>
      <w:r w:rsidRPr="00C9574C">
        <w:rPr>
          <w:i/>
          <w:iCs/>
        </w:rPr>
        <w:t>Developmental Cognitive Neuroscience</w:t>
      </w:r>
      <w:r w:rsidRPr="00C9574C">
        <w:t xml:space="preserve">, </w:t>
      </w:r>
      <w:r w:rsidRPr="00C9574C">
        <w:rPr>
          <w:i/>
          <w:iCs/>
        </w:rPr>
        <w:t>24</w:t>
      </w:r>
      <w:r w:rsidRPr="00C9574C">
        <w:t>(Supplement C), 51–62. https://doi.org/10.1016/j.dcn.2017.01.005</w:t>
      </w:r>
    </w:p>
    <w:p w14:paraId="10D53FDD" w14:textId="77777777" w:rsidR="00C9574C" w:rsidRPr="00C9574C" w:rsidRDefault="00C9574C" w:rsidP="00C9574C">
      <w:pPr>
        <w:pStyle w:val="Bibliography"/>
      </w:pPr>
      <w:r w:rsidRPr="00C9574C">
        <w:t xml:space="preserve">Kuznetsova, A., Brockhoff, P. B., &amp; Christensen, R. H. B. (2017). lmerTest Package: Tests in Linear Mixed Effects Models. </w:t>
      </w:r>
      <w:r w:rsidRPr="00C9574C">
        <w:rPr>
          <w:i/>
          <w:iCs/>
        </w:rPr>
        <w:t>Journal of Statistical Software</w:t>
      </w:r>
      <w:r w:rsidRPr="00C9574C">
        <w:t xml:space="preserve">, </w:t>
      </w:r>
      <w:r w:rsidRPr="00C9574C">
        <w:rPr>
          <w:i/>
          <w:iCs/>
        </w:rPr>
        <w:t>82</w:t>
      </w:r>
      <w:r w:rsidRPr="00C9574C">
        <w:t>(1), 1–26. https://doi.org/10.18637/jss.v082.i13</w:t>
      </w:r>
    </w:p>
    <w:p w14:paraId="5FFFB954" w14:textId="77777777" w:rsidR="00C9574C" w:rsidRPr="00C9574C" w:rsidRDefault="00C9574C" w:rsidP="00C9574C">
      <w:pPr>
        <w:pStyle w:val="Bibliography"/>
      </w:pPr>
      <w:r w:rsidRPr="00C9574C">
        <w:t xml:space="preserve">Manning, C., Dakin, S. C., Tibber, M. S., &amp; Pellicano, E. (2014). Averaging, not internal noise, limits the development of coherent motion processing. </w:t>
      </w:r>
      <w:r w:rsidRPr="00C9574C">
        <w:rPr>
          <w:i/>
          <w:iCs/>
        </w:rPr>
        <w:t>Developmental Cognitive Neuroscience</w:t>
      </w:r>
      <w:r w:rsidRPr="00C9574C">
        <w:t xml:space="preserve">, </w:t>
      </w:r>
      <w:r w:rsidRPr="00C9574C">
        <w:rPr>
          <w:i/>
          <w:iCs/>
        </w:rPr>
        <w:t>10</w:t>
      </w:r>
      <w:r w:rsidRPr="00C9574C">
        <w:t>, 44–56. https://doi.org/10.1016/j.dcn.2014.07.004</w:t>
      </w:r>
    </w:p>
    <w:p w14:paraId="7075C69F" w14:textId="77777777" w:rsidR="00C9574C" w:rsidRPr="00C9574C" w:rsidRDefault="00C9574C" w:rsidP="00C9574C">
      <w:pPr>
        <w:pStyle w:val="Bibliography"/>
      </w:pPr>
      <w:r w:rsidRPr="00C9574C">
        <w:t xml:space="preserve">Manning, C., Tibber, M. S., Charman, T., Dakin, S. C., &amp; Pellicano, E. (2015). Enhanced Integration of Motion Information in Children With Autism. </w:t>
      </w:r>
      <w:r w:rsidRPr="00C9574C">
        <w:rPr>
          <w:i/>
          <w:iCs/>
        </w:rPr>
        <w:t>Journal of Neuroscience</w:t>
      </w:r>
      <w:r w:rsidRPr="00C9574C">
        <w:t xml:space="preserve">, </w:t>
      </w:r>
      <w:r w:rsidRPr="00C9574C">
        <w:rPr>
          <w:i/>
          <w:iCs/>
        </w:rPr>
        <w:t>35</w:t>
      </w:r>
      <w:r w:rsidRPr="00C9574C">
        <w:t>(18), 6979–6986. https://doi.org/10.1523/JNEUROSCI.4645-14.2015</w:t>
      </w:r>
    </w:p>
    <w:p w14:paraId="7151AC4F" w14:textId="77777777" w:rsidR="00C9574C" w:rsidRPr="00C9574C" w:rsidRDefault="00C9574C" w:rsidP="00C9574C">
      <w:pPr>
        <w:pStyle w:val="Bibliography"/>
      </w:pPr>
      <w:r w:rsidRPr="00C9574C">
        <w:t xml:space="preserve">Manning, C., Tibber, M. S., &amp; Dakin, S. C. (2017). Visual integration of direction and orientation information in autistic children. </w:t>
      </w:r>
      <w:r w:rsidRPr="00C9574C">
        <w:rPr>
          <w:i/>
          <w:iCs/>
        </w:rPr>
        <w:t>Autism &amp; Developmental Language Impairments</w:t>
      </w:r>
      <w:r w:rsidRPr="00C9574C">
        <w:t xml:space="preserve">, </w:t>
      </w:r>
      <w:r w:rsidRPr="00C9574C">
        <w:rPr>
          <w:i/>
          <w:iCs/>
        </w:rPr>
        <w:t>2</w:t>
      </w:r>
      <w:r w:rsidRPr="00C9574C">
        <w:t>, 2396941517694626. https://doi.org/10.1177/2396941517694626</w:t>
      </w:r>
    </w:p>
    <w:p w14:paraId="654C37ED" w14:textId="77777777" w:rsidR="00C9574C" w:rsidRPr="00C9574C" w:rsidRDefault="00C9574C" w:rsidP="00C9574C">
      <w:pPr>
        <w:pStyle w:val="Bibliography"/>
      </w:pPr>
      <w:r w:rsidRPr="00C9574C">
        <w:t xml:space="preserve">Maule, J., Stanworth, K., Pellicano, E., &amp; Franklin, A. (2017). Ensemble perception of color in autistic adults. </w:t>
      </w:r>
      <w:r w:rsidRPr="00C9574C">
        <w:rPr>
          <w:i/>
          <w:iCs/>
        </w:rPr>
        <w:t>Autism Research</w:t>
      </w:r>
      <w:r w:rsidRPr="00C9574C">
        <w:t xml:space="preserve">, </w:t>
      </w:r>
      <w:r w:rsidRPr="00C9574C">
        <w:rPr>
          <w:i/>
          <w:iCs/>
        </w:rPr>
        <w:t>10</w:t>
      </w:r>
      <w:r w:rsidRPr="00C9574C">
        <w:t>(5), 839–851. https://doi.org/10.1002/aur.1725</w:t>
      </w:r>
    </w:p>
    <w:p w14:paraId="380A6839" w14:textId="77777777" w:rsidR="00C9574C" w:rsidRPr="00C9574C" w:rsidRDefault="00C9574C" w:rsidP="00C9574C">
      <w:pPr>
        <w:pStyle w:val="Bibliography"/>
      </w:pPr>
      <w:r w:rsidRPr="00C9574C">
        <w:t xml:space="preserve">Norman, L. J., Heywood, C. A., &amp; Kentridge, R. W. (2015). Direct encoding of orientation variance in the visual system. </w:t>
      </w:r>
      <w:r w:rsidRPr="00C9574C">
        <w:rPr>
          <w:i/>
          <w:iCs/>
        </w:rPr>
        <w:t>Journal of Vision</w:t>
      </w:r>
      <w:r w:rsidRPr="00C9574C">
        <w:t xml:space="preserve">, </w:t>
      </w:r>
      <w:r w:rsidRPr="00C9574C">
        <w:rPr>
          <w:i/>
          <w:iCs/>
        </w:rPr>
        <w:t>15</w:t>
      </w:r>
      <w:r w:rsidRPr="00C9574C">
        <w:t>(4), 3. https://doi.org/10.1167/15.4.3</w:t>
      </w:r>
    </w:p>
    <w:p w14:paraId="024D267B" w14:textId="77777777" w:rsidR="00C9574C" w:rsidRPr="00C9574C" w:rsidRDefault="00C9574C" w:rsidP="00C9574C">
      <w:pPr>
        <w:pStyle w:val="Bibliography"/>
      </w:pPr>
      <w:r w:rsidRPr="00C9574C">
        <w:t xml:space="preserve">R Core Team. (2017). </w:t>
      </w:r>
      <w:r w:rsidRPr="00C9574C">
        <w:rPr>
          <w:i/>
          <w:iCs/>
        </w:rPr>
        <w:t>R: A language and environment for statistical computing</w:t>
      </w:r>
      <w:r w:rsidRPr="00C9574C">
        <w:t>. Retrieved from https://www.r-project.org/</w:t>
      </w:r>
    </w:p>
    <w:p w14:paraId="64C9F301" w14:textId="77777777" w:rsidR="00C9574C" w:rsidRPr="00C9574C" w:rsidRDefault="00C9574C" w:rsidP="00C9574C">
      <w:pPr>
        <w:pStyle w:val="Bibliography"/>
      </w:pPr>
      <w:r w:rsidRPr="00C9574C">
        <w:lastRenderedPageBreak/>
        <w:t xml:space="preserve">Rhodes, G., Neumann, M. F., Ewing, L., &amp; Palermo, R. (2015). Reduced set averaging of face identity in children and adolescents with autism. </w:t>
      </w:r>
      <w:r w:rsidRPr="00C9574C">
        <w:rPr>
          <w:i/>
          <w:iCs/>
        </w:rPr>
        <w:t>The Quarterly Journal of Experimental Psychology</w:t>
      </w:r>
      <w:r w:rsidRPr="00C9574C">
        <w:t xml:space="preserve">, </w:t>
      </w:r>
      <w:r w:rsidRPr="00C9574C">
        <w:rPr>
          <w:i/>
          <w:iCs/>
        </w:rPr>
        <w:t>68</w:t>
      </w:r>
      <w:r w:rsidRPr="00C9574C">
        <w:t>(7), 1391–1403. https://doi.org/10.1080/17470218.2014.981554</w:t>
      </w:r>
    </w:p>
    <w:p w14:paraId="327C61A8" w14:textId="77777777" w:rsidR="00C9574C" w:rsidRPr="00C9574C" w:rsidRDefault="00C9574C" w:rsidP="00C9574C">
      <w:pPr>
        <w:pStyle w:val="Bibliography"/>
      </w:pPr>
      <w:r w:rsidRPr="00C9574C">
        <w:t xml:space="preserve">Rosenholtz, R. (2001). Visual search for orientation among heterogeneous distractors: experimental results and implications for signal-detection theory models of search. </w:t>
      </w:r>
      <w:r w:rsidRPr="00C9574C">
        <w:rPr>
          <w:i/>
          <w:iCs/>
        </w:rPr>
        <w:t>Journal of Experimental Psychology. Human Perception and Performance</w:t>
      </w:r>
      <w:r w:rsidRPr="00C9574C">
        <w:t xml:space="preserve">, </w:t>
      </w:r>
      <w:r w:rsidRPr="00C9574C">
        <w:rPr>
          <w:i/>
          <w:iCs/>
        </w:rPr>
        <w:t>27</w:t>
      </w:r>
      <w:r w:rsidRPr="00C9574C">
        <w:t>(4), 985–999.</w:t>
      </w:r>
    </w:p>
    <w:p w14:paraId="68BB30E9" w14:textId="77777777" w:rsidR="00C9574C" w:rsidRPr="00C9574C" w:rsidRDefault="00C9574C" w:rsidP="00C9574C">
      <w:pPr>
        <w:pStyle w:val="Bibliography"/>
      </w:pPr>
      <w:r w:rsidRPr="00C9574C">
        <w:t xml:space="preserve">Rouder, J. N., Morey, R. D., Speckman, P. L., &amp; Province, J. M. (2012). Default Bayes factors for ANOVA designs. </w:t>
      </w:r>
      <w:r w:rsidRPr="00C9574C">
        <w:rPr>
          <w:i/>
          <w:iCs/>
        </w:rPr>
        <w:t>Journal of Mathematical Psychology</w:t>
      </w:r>
      <w:r w:rsidRPr="00C9574C">
        <w:t xml:space="preserve">, </w:t>
      </w:r>
      <w:r w:rsidRPr="00C9574C">
        <w:rPr>
          <w:i/>
          <w:iCs/>
        </w:rPr>
        <w:t>56</w:t>
      </w:r>
      <w:r w:rsidRPr="00C9574C">
        <w:t>(5), 356–374. https://doi.org/10.1016/j.jmp.2012.08.001</w:t>
      </w:r>
    </w:p>
    <w:p w14:paraId="70505466" w14:textId="77777777" w:rsidR="00C9574C" w:rsidRPr="00C9574C" w:rsidRDefault="00C9574C" w:rsidP="00C9574C">
      <w:pPr>
        <w:pStyle w:val="Bibliography"/>
      </w:pPr>
      <w:r w:rsidRPr="00C9574C">
        <w:t xml:space="preserve">Solomon, J. A. (2010). Visual discrimination of orientation statistics in crowded and uncrowded arrays. </w:t>
      </w:r>
      <w:r w:rsidRPr="00C9574C">
        <w:rPr>
          <w:i/>
          <w:iCs/>
        </w:rPr>
        <w:t>Journal of Vision</w:t>
      </w:r>
      <w:r w:rsidRPr="00C9574C">
        <w:t xml:space="preserve">, </w:t>
      </w:r>
      <w:r w:rsidRPr="00C9574C">
        <w:rPr>
          <w:i/>
          <w:iCs/>
        </w:rPr>
        <w:t>10</w:t>
      </w:r>
      <w:r w:rsidRPr="00C9574C">
        <w:t>(14), 19–19. https://doi.org/10.1167/10.14.19</w:t>
      </w:r>
    </w:p>
    <w:p w14:paraId="54C2D3A0" w14:textId="77777777" w:rsidR="00C9574C" w:rsidRPr="00C9574C" w:rsidRDefault="00C9574C" w:rsidP="00C9574C">
      <w:pPr>
        <w:pStyle w:val="Bibliography"/>
      </w:pPr>
      <w:r w:rsidRPr="00C9574C">
        <w:t xml:space="preserve">Sweeny, T. D., Wurnitsch, N., Gopnik, A., &amp; Whitney, D. (2015). Ensemble perception of size in 4–5-year-old children. </w:t>
      </w:r>
      <w:r w:rsidRPr="00C9574C">
        <w:rPr>
          <w:i/>
          <w:iCs/>
        </w:rPr>
        <w:t>Developmental Science</w:t>
      </w:r>
      <w:r w:rsidRPr="00C9574C">
        <w:t xml:space="preserve">, </w:t>
      </w:r>
      <w:r w:rsidRPr="00C9574C">
        <w:rPr>
          <w:i/>
          <w:iCs/>
        </w:rPr>
        <w:t>18</w:t>
      </w:r>
      <w:r w:rsidRPr="00C9574C">
        <w:t>(4), 556–568. https://doi.org/10.1111/desc.12239</w:t>
      </w:r>
    </w:p>
    <w:p w14:paraId="513D83A8" w14:textId="77777777" w:rsidR="00C9574C" w:rsidRPr="00C9574C" w:rsidRDefault="00C9574C" w:rsidP="00C9574C">
      <w:pPr>
        <w:pStyle w:val="Bibliography"/>
      </w:pPr>
      <w:r w:rsidRPr="00C9574C">
        <w:t xml:space="preserve">Tomchek, S. D., &amp; Dunn, W. (2007). Sensory Processing in Children With and Without Autism: A Comparative Study Using the Short Sensory Profile. </w:t>
      </w:r>
      <w:r w:rsidRPr="00C9574C">
        <w:rPr>
          <w:i/>
          <w:iCs/>
        </w:rPr>
        <w:t>The American Journal of Occupational Therapy; Bethesda</w:t>
      </w:r>
      <w:r w:rsidRPr="00C9574C">
        <w:t xml:space="preserve">, </w:t>
      </w:r>
      <w:r w:rsidRPr="00C9574C">
        <w:rPr>
          <w:i/>
          <w:iCs/>
        </w:rPr>
        <w:t>61</w:t>
      </w:r>
      <w:r w:rsidRPr="00C9574C">
        <w:t>(2), 190–200.</w:t>
      </w:r>
    </w:p>
    <w:p w14:paraId="3FF09867" w14:textId="77777777" w:rsidR="00C9574C" w:rsidRPr="00C9574C" w:rsidRDefault="00C9574C" w:rsidP="00C9574C">
      <w:pPr>
        <w:pStyle w:val="Bibliography"/>
      </w:pPr>
      <w:r w:rsidRPr="00C9574C">
        <w:t xml:space="preserve">Van der Hallen, R., Lemmens, L., Steyaert, J., Noens, I., &amp; Wagemans, J. (2017). Ensemble perception in autism spectrum disorder: Member-identification versus mean-discrimination. </w:t>
      </w:r>
      <w:r w:rsidRPr="00C9574C">
        <w:rPr>
          <w:i/>
          <w:iCs/>
        </w:rPr>
        <w:t>Autism Research: Official Journal of the International Society for Autism Research</w:t>
      </w:r>
      <w:r w:rsidRPr="00C9574C">
        <w:t>. https://doi.org/10.1002/aur.1767</w:t>
      </w:r>
    </w:p>
    <w:p w14:paraId="0C136F21" w14:textId="77777777" w:rsidR="00C9574C" w:rsidRPr="00C9574C" w:rsidRDefault="00C9574C" w:rsidP="00C9574C">
      <w:pPr>
        <w:pStyle w:val="Bibliography"/>
      </w:pPr>
      <w:r w:rsidRPr="00C9574C">
        <w:t xml:space="preserve">Whitney, D., &amp; Leib, A. Y. (2018). Ensemble Perception. </w:t>
      </w:r>
      <w:r w:rsidRPr="00C9574C">
        <w:rPr>
          <w:i/>
          <w:iCs/>
        </w:rPr>
        <w:t>Annual Review of Psychology</w:t>
      </w:r>
      <w:r w:rsidRPr="00C9574C">
        <w:t xml:space="preserve">, </w:t>
      </w:r>
      <w:r w:rsidRPr="00C9574C">
        <w:rPr>
          <w:i/>
          <w:iCs/>
        </w:rPr>
        <w:t>69</w:t>
      </w:r>
      <w:r w:rsidRPr="00C9574C">
        <w:t>(1), null. https://doi.org/10.1146/annurev-psych-010416-044232</w:t>
      </w:r>
    </w:p>
    <w:p w14:paraId="1CE6B2D0" w14:textId="0A87D7C0" w:rsidR="003A381E" w:rsidRDefault="003A381E" w:rsidP="003A381E">
      <w:r>
        <w:fldChar w:fldCharType="end"/>
      </w:r>
    </w:p>
    <w:p w14:paraId="720DE933" w14:textId="77EA5BF9" w:rsidR="003A381E" w:rsidRDefault="003A381E">
      <w:pPr>
        <w:spacing w:line="240" w:lineRule="auto"/>
        <w:ind w:firstLine="0"/>
        <w:jc w:val="left"/>
      </w:pPr>
      <w:r>
        <w:br w:type="page"/>
      </w:r>
    </w:p>
    <w:p w14:paraId="6C15426E" w14:textId="77777777" w:rsidR="00BD3A22" w:rsidRPr="00777B0A" w:rsidRDefault="00435AD1" w:rsidP="003A381E">
      <w:pPr>
        <w:pStyle w:val="Heading2"/>
      </w:pPr>
      <w:r w:rsidRPr="00777B0A">
        <w:lastRenderedPageBreak/>
        <w:t>Table 1</w:t>
      </w:r>
    </w:p>
    <w:p w14:paraId="06A2617D" w14:textId="77777777" w:rsidR="00BD3A22" w:rsidRPr="00777B0A" w:rsidRDefault="00BD3A22">
      <w:pPr>
        <w:pStyle w:val="TableStijl"/>
        <w:spacing w:line="480" w:lineRule="auto"/>
        <w:rPr>
          <w:rFonts w:ascii="Times New Roman" w:hAnsi="Times New Roman" w:cs="Times New Roman"/>
          <w:lang w:val="en-US"/>
        </w:rPr>
      </w:pPr>
    </w:p>
    <w:p w14:paraId="67502B5E" w14:textId="1CEDA1B8" w:rsidR="00C62854" w:rsidRDefault="00C62854" w:rsidP="00C62854">
      <w:pPr>
        <w:pStyle w:val="Caption"/>
        <w:keepNext/>
        <w:ind w:firstLine="0"/>
        <w:rPr>
          <w:b w:val="0"/>
          <w:i/>
          <w:color w:val="00000A"/>
          <w:sz w:val="20"/>
          <w:szCs w:val="20"/>
        </w:rPr>
      </w:pPr>
      <w:r w:rsidRPr="00C62854">
        <w:rPr>
          <w:b w:val="0"/>
          <w:color w:val="00000A"/>
          <w:sz w:val="20"/>
          <w:szCs w:val="20"/>
        </w:rPr>
        <w:t xml:space="preserve">Table </w:t>
      </w:r>
      <w:r w:rsidRPr="00C62854">
        <w:rPr>
          <w:b w:val="0"/>
          <w:color w:val="00000A"/>
          <w:sz w:val="20"/>
          <w:szCs w:val="20"/>
        </w:rPr>
        <w:fldChar w:fldCharType="begin"/>
      </w:r>
      <w:r w:rsidRPr="00C62854">
        <w:rPr>
          <w:b w:val="0"/>
          <w:color w:val="00000A"/>
          <w:sz w:val="20"/>
          <w:szCs w:val="20"/>
        </w:rPr>
        <w:instrText xml:space="preserve"> SEQ Table \* ARABIC </w:instrText>
      </w:r>
      <w:r w:rsidRPr="00C62854">
        <w:rPr>
          <w:b w:val="0"/>
          <w:color w:val="00000A"/>
          <w:sz w:val="20"/>
          <w:szCs w:val="20"/>
        </w:rPr>
        <w:fldChar w:fldCharType="separate"/>
      </w:r>
      <w:r w:rsidRPr="00C62854">
        <w:rPr>
          <w:b w:val="0"/>
          <w:color w:val="00000A"/>
          <w:sz w:val="20"/>
          <w:szCs w:val="20"/>
        </w:rPr>
        <w:t>2</w:t>
      </w:r>
      <w:r w:rsidRPr="00C62854">
        <w:rPr>
          <w:b w:val="0"/>
          <w:color w:val="00000A"/>
          <w:sz w:val="20"/>
          <w:szCs w:val="20"/>
        </w:rPr>
        <w:fldChar w:fldCharType="end"/>
      </w:r>
      <w:r>
        <w:rPr>
          <w:b w:val="0"/>
          <w:color w:val="00000A"/>
          <w:sz w:val="20"/>
          <w:szCs w:val="20"/>
        </w:rPr>
        <w:t xml:space="preserve">. </w:t>
      </w:r>
      <w:r w:rsidRPr="00C62854">
        <w:rPr>
          <w:b w:val="0"/>
          <w:i/>
          <w:color w:val="00000A"/>
          <w:sz w:val="20"/>
          <w:szCs w:val="20"/>
        </w:rPr>
        <w:t>Participant Characteristics</w:t>
      </w:r>
    </w:p>
    <w:p w14:paraId="6361D693" w14:textId="77777777" w:rsidR="00C62854" w:rsidRPr="00C62854" w:rsidRDefault="00C62854" w:rsidP="00C62854"/>
    <w:tbl>
      <w:tblPr>
        <w:tblW w:w="5000" w:type="pct"/>
        <w:tblCellMar>
          <w:left w:w="70" w:type="dxa"/>
          <w:right w:w="70" w:type="dxa"/>
        </w:tblCellMar>
        <w:tblLook w:val="04A0" w:firstRow="1" w:lastRow="0" w:firstColumn="1" w:lastColumn="0" w:noHBand="0" w:noVBand="1"/>
      </w:tblPr>
      <w:tblGrid>
        <w:gridCol w:w="1552"/>
        <w:gridCol w:w="1502"/>
        <w:gridCol w:w="1506"/>
        <w:gridCol w:w="1502"/>
        <w:gridCol w:w="1506"/>
        <w:gridCol w:w="1504"/>
      </w:tblGrid>
      <w:tr w:rsidR="00DF1815" w:rsidRPr="00777B0A" w14:paraId="5022A93F" w14:textId="77777777" w:rsidTr="001643EB">
        <w:trPr>
          <w:trHeight w:val="300"/>
        </w:trPr>
        <w:tc>
          <w:tcPr>
            <w:tcW w:w="855" w:type="pct"/>
            <w:tcBorders>
              <w:top w:val="single" w:sz="4" w:space="0" w:color="auto"/>
              <w:left w:val="nil"/>
              <w:bottom w:val="nil"/>
              <w:right w:val="nil"/>
            </w:tcBorders>
            <w:shd w:val="clear" w:color="auto" w:fill="auto"/>
            <w:noWrap/>
            <w:vAlign w:val="bottom"/>
            <w:hideMark/>
          </w:tcPr>
          <w:p w14:paraId="0E166E56" w14:textId="77777777" w:rsidR="00DF1815" w:rsidRPr="00777B0A" w:rsidRDefault="00DF1815" w:rsidP="001643EB">
            <w:pPr>
              <w:pStyle w:val="TableStijl"/>
              <w:spacing w:line="480" w:lineRule="auto"/>
              <w:rPr>
                <w:rFonts w:ascii="Times New Roman" w:hAnsi="Times New Roman" w:cs="Times New Roman"/>
                <w:lang w:val="en-US"/>
              </w:rPr>
            </w:pPr>
          </w:p>
          <w:p w14:paraId="0D938DFF" w14:textId="77777777" w:rsidR="00DF1815" w:rsidRPr="00777B0A" w:rsidRDefault="00DF1815" w:rsidP="001643EB">
            <w:pPr>
              <w:pStyle w:val="TableStijl"/>
              <w:spacing w:line="480" w:lineRule="auto"/>
              <w:rPr>
                <w:rFonts w:ascii="Times New Roman" w:hAnsi="Times New Roman" w:cs="Times New Roman"/>
                <w:lang w:val="en-US"/>
              </w:rPr>
            </w:pPr>
          </w:p>
        </w:tc>
        <w:tc>
          <w:tcPr>
            <w:tcW w:w="1658" w:type="pct"/>
            <w:gridSpan w:val="2"/>
            <w:tcBorders>
              <w:top w:val="single" w:sz="4" w:space="0" w:color="auto"/>
              <w:left w:val="nil"/>
              <w:bottom w:val="nil"/>
              <w:right w:val="nil"/>
            </w:tcBorders>
            <w:shd w:val="clear" w:color="auto" w:fill="auto"/>
            <w:noWrap/>
            <w:vAlign w:val="center"/>
            <w:hideMark/>
          </w:tcPr>
          <w:p w14:paraId="70BB1E50" w14:textId="77777777" w:rsidR="00DF1815" w:rsidRPr="00777B0A" w:rsidRDefault="00DF1815"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 xml:space="preserve">ASD </w:t>
            </w:r>
          </w:p>
          <w:p w14:paraId="5586E97C" w14:textId="77777777" w:rsidR="00DF1815" w:rsidRPr="00777B0A" w:rsidRDefault="00DF1815"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(17M:4F)</w:t>
            </w:r>
          </w:p>
        </w:tc>
        <w:tc>
          <w:tcPr>
            <w:tcW w:w="1658" w:type="pct"/>
            <w:gridSpan w:val="2"/>
            <w:tcBorders>
              <w:top w:val="single" w:sz="4" w:space="0" w:color="auto"/>
              <w:left w:val="nil"/>
              <w:bottom w:val="nil"/>
              <w:right w:val="nil"/>
            </w:tcBorders>
            <w:shd w:val="clear" w:color="auto" w:fill="auto"/>
            <w:noWrap/>
            <w:vAlign w:val="center"/>
            <w:hideMark/>
          </w:tcPr>
          <w:p w14:paraId="33B80ECB" w14:textId="77777777" w:rsidR="00DF1815" w:rsidRPr="00777B0A" w:rsidRDefault="00DF1815"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 xml:space="preserve">TD </w:t>
            </w:r>
          </w:p>
          <w:p w14:paraId="371C45EF" w14:textId="77777777" w:rsidR="00DF1815" w:rsidRPr="00777B0A" w:rsidRDefault="00DF1815"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(13M:8F)</w:t>
            </w:r>
          </w:p>
        </w:tc>
        <w:tc>
          <w:tcPr>
            <w:tcW w:w="829" w:type="pct"/>
            <w:tcBorders>
              <w:top w:val="single" w:sz="4" w:space="0" w:color="auto"/>
              <w:left w:val="nil"/>
              <w:bottom w:val="nil"/>
              <w:right w:val="nil"/>
            </w:tcBorders>
            <w:shd w:val="clear" w:color="auto" w:fill="auto"/>
            <w:noWrap/>
            <w:vAlign w:val="center"/>
            <w:hideMark/>
          </w:tcPr>
          <w:p w14:paraId="52B3A08A" w14:textId="77777777" w:rsidR="00DF1815" w:rsidRPr="00777B0A" w:rsidRDefault="00DF1815"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 xml:space="preserve">Two-sided </w:t>
            </w:r>
            <w:r w:rsidRPr="00777B0A">
              <w:rPr>
                <w:rFonts w:ascii="Times New Roman" w:hAnsi="Times New Roman" w:cs="Times New Roman"/>
                <w:lang w:val="en-US"/>
              </w:rPr>
              <w:br/>
            </w:r>
            <w:r w:rsidRPr="00777B0A">
              <w:rPr>
                <w:rFonts w:ascii="Times New Roman" w:hAnsi="Times New Roman" w:cs="Times New Roman"/>
                <w:i/>
                <w:lang w:val="en-US"/>
              </w:rPr>
              <w:t xml:space="preserve">t </w:t>
            </w:r>
            <w:r w:rsidRPr="00777B0A">
              <w:rPr>
                <w:rFonts w:ascii="Times New Roman" w:hAnsi="Times New Roman" w:cs="Times New Roman"/>
                <w:lang w:val="en-US"/>
              </w:rPr>
              <w:t>test</w:t>
            </w:r>
          </w:p>
        </w:tc>
      </w:tr>
      <w:tr w:rsidR="00DF1815" w:rsidRPr="00777B0A" w14:paraId="78284785" w14:textId="77777777" w:rsidTr="001643EB">
        <w:trPr>
          <w:trHeight w:val="300"/>
        </w:trPr>
        <w:tc>
          <w:tcPr>
            <w:tcW w:w="855" w:type="pct"/>
            <w:tcBorders>
              <w:top w:val="nil"/>
              <w:left w:val="nil"/>
              <w:bottom w:val="single" w:sz="4" w:space="0" w:color="auto"/>
              <w:right w:val="nil"/>
            </w:tcBorders>
            <w:shd w:val="clear" w:color="auto" w:fill="auto"/>
            <w:noWrap/>
            <w:vAlign w:val="bottom"/>
            <w:hideMark/>
          </w:tcPr>
          <w:p w14:paraId="5CC3AAEE" w14:textId="77777777" w:rsidR="00DF1815" w:rsidRPr="00777B0A" w:rsidRDefault="00DF1815" w:rsidP="001643EB">
            <w:pPr>
              <w:pStyle w:val="TableStijl"/>
              <w:spacing w:line="480" w:lineRule="auto"/>
              <w:rPr>
                <w:rFonts w:ascii="Times New Roman" w:hAnsi="Times New Roman" w:cs="Times New Roman"/>
                <w:lang w:val="en-US"/>
              </w:rPr>
            </w:pPr>
          </w:p>
        </w:tc>
        <w:tc>
          <w:tcPr>
            <w:tcW w:w="828" w:type="pct"/>
            <w:tcBorders>
              <w:top w:val="nil"/>
              <w:left w:val="nil"/>
              <w:bottom w:val="single" w:sz="4" w:space="0" w:color="auto"/>
              <w:right w:val="nil"/>
            </w:tcBorders>
            <w:shd w:val="clear" w:color="auto" w:fill="auto"/>
            <w:noWrap/>
            <w:vAlign w:val="bottom"/>
            <w:hideMark/>
          </w:tcPr>
          <w:p w14:paraId="59814C85" w14:textId="77777777" w:rsidR="00DF1815" w:rsidRPr="00777B0A" w:rsidRDefault="00DF1815"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M</w:t>
            </w:r>
          </w:p>
        </w:tc>
        <w:tc>
          <w:tcPr>
            <w:tcW w:w="830" w:type="pct"/>
            <w:tcBorders>
              <w:top w:val="nil"/>
              <w:left w:val="nil"/>
              <w:bottom w:val="single" w:sz="4" w:space="0" w:color="auto"/>
              <w:right w:val="nil"/>
            </w:tcBorders>
            <w:shd w:val="clear" w:color="auto" w:fill="auto"/>
            <w:noWrap/>
            <w:vAlign w:val="bottom"/>
            <w:hideMark/>
          </w:tcPr>
          <w:p w14:paraId="50615EE9" w14:textId="77777777" w:rsidR="00DF1815" w:rsidRPr="00777B0A" w:rsidRDefault="00DF1815"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SD</w:t>
            </w:r>
          </w:p>
        </w:tc>
        <w:tc>
          <w:tcPr>
            <w:tcW w:w="828" w:type="pct"/>
            <w:tcBorders>
              <w:top w:val="nil"/>
              <w:left w:val="nil"/>
              <w:bottom w:val="single" w:sz="4" w:space="0" w:color="auto"/>
              <w:right w:val="nil"/>
            </w:tcBorders>
            <w:shd w:val="clear" w:color="auto" w:fill="auto"/>
            <w:noWrap/>
            <w:vAlign w:val="bottom"/>
            <w:hideMark/>
          </w:tcPr>
          <w:p w14:paraId="4282ED42" w14:textId="77777777" w:rsidR="00DF1815" w:rsidRPr="00777B0A" w:rsidRDefault="00DF1815"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M</w:t>
            </w:r>
          </w:p>
        </w:tc>
        <w:tc>
          <w:tcPr>
            <w:tcW w:w="830" w:type="pct"/>
            <w:tcBorders>
              <w:top w:val="nil"/>
              <w:left w:val="nil"/>
              <w:bottom w:val="single" w:sz="4" w:space="0" w:color="auto"/>
              <w:right w:val="nil"/>
            </w:tcBorders>
            <w:shd w:val="clear" w:color="auto" w:fill="auto"/>
            <w:noWrap/>
            <w:vAlign w:val="bottom"/>
            <w:hideMark/>
          </w:tcPr>
          <w:p w14:paraId="33D4C3EF" w14:textId="77777777" w:rsidR="00DF1815" w:rsidRPr="00777B0A" w:rsidRDefault="00DF1815"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SD</w:t>
            </w:r>
          </w:p>
        </w:tc>
        <w:tc>
          <w:tcPr>
            <w:tcW w:w="829" w:type="pct"/>
            <w:tcBorders>
              <w:top w:val="nil"/>
              <w:left w:val="nil"/>
              <w:bottom w:val="single" w:sz="4" w:space="0" w:color="auto"/>
              <w:right w:val="nil"/>
            </w:tcBorders>
            <w:shd w:val="clear" w:color="auto" w:fill="auto"/>
            <w:noWrap/>
            <w:vAlign w:val="bottom"/>
            <w:hideMark/>
          </w:tcPr>
          <w:p w14:paraId="046D8231" w14:textId="77777777" w:rsidR="00DF1815" w:rsidRPr="00777B0A" w:rsidRDefault="00DF1815"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i/>
                <w:lang w:val="en-US"/>
              </w:rPr>
              <w:t>p</w:t>
            </w:r>
            <w:r w:rsidRPr="00777B0A">
              <w:rPr>
                <w:rFonts w:ascii="Times New Roman" w:hAnsi="Times New Roman" w:cs="Times New Roman"/>
                <w:lang w:val="en-US"/>
              </w:rPr>
              <w:t>-value</w:t>
            </w:r>
          </w:p>
        </w:tc>
      </w:tr>
      <w:tr w:rsidR="00DF1815" w:rsidRPr="00777B0A" w14:paraId="5F3B72D0" w14:textId="77777777" w:rsidTr="001643EB">
        <w:trPr>
          <w:trHeight w:val="300"/>
        </w:trPr>
        <w:tc>
          <w:tcPr>
            <w:tcW w:w="855" w:type="pct"/>
            <w:tcBorders>
              <w:top w:val="single" w:sz="4" w:space="0" w:color="auto"/>
              <w:left w:val="nil"/>
              <w:bottom w:val="nil"/>
              <w:right w:val="nil"/>
            </w:tcBorders>
            <w:shd w:val="clear" w:color="auto" w:fill="auto"/>
            <w:noWrap/>
            <w:vAlign w:val="center"/>
            <w:hideMark/>
          </w:tcPr>
          <w:p w14:paraId="3C4CC296" w14:textId="77777777" w:rsidR="00DF1815" w:rsidRPr="00777B0A" w:rsidRDefault="00DF1815" w:rsidP="001643EB">
            <w:pPr>
              <w:pStyle w:val="TableStijl"/>
              <w:spacing w:line="480" w:lineRule="auto"/>
              <w:rPr>
                <w:rFonts w:ascii="Times New Roman" w:hAnsi="Times New Roman" w:cs="Times New Roman"/>
                <w:lang w:val="en-US"/>
              </w:rPr>
            </w:pPr>
            <w:r w:rsidRPr="00777B0A">
              <w:rPr>
                <w:rFonts w:ascii="Times New Roman" w:hAnsi="Times New Roman" w:cs="Times New Roman"/>
                <w:lang w:val="en-US"/>
              </w:rPr>
              <w:t xml:space="preserve">Age </w:t>
            </w:r>
          </w:p>
        </w:tc>
        <w:tc>
          <w:tcPr>
            <w:tcW w:w="828" w:type="pct"/>
            <w:tcBorders>
              <w:top w:val="single" w:sz="4" w:space="0" w:color="auto"/>
              <w:left w:val="nil"/>
              <w:bottom w:val="nil"/>
              <w:right w:val="nil"/>
            </w:tcBorders>
            <w:shd w:val="clear" w:color="auto" w:fill="auto"/>
            <w:noWrap/>
            <w:vAlign w:val="bottom"/>
            <w:hideMark/>
          </w:tcPr>
          <w:p w14:paraId="67D1C556" w14:textId="22D4D1C7" w:rsidR="00DF1815" w:rsidRPr="00777B0A" w:rsidRDefault="00B17603"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12</w:t>
            </w:r>
          </w:p>
        </w:tc>
        <w:tc>
          <w:tcPr>
            <w:tcW w:w="830" w:type="pct"/>
            <w:tcBorders>
              <w:top w:val="single" w:sz="4" w:space="0" w:color="auto"/>
              <w:left w:val="nil"/>
              <w:bottom w:val="nil"/>
              <w:right w:val="nil"/>
            </w:tcBorders>
            <w:shd w:val="clear" w:color="auto" w:fill="auto"/>
            <w:noWrap/>
            <w:vAlign w:val="bottom"/>
            <w:hideMark/>
          </w:tcPr>
          <w:p w14:paraId="758C7411" w14:textId="580E35C2" w:rsidR="00DF1815" w:rsidRPr="00777B0A" w:rsidRDefault="00DF1815" w:rsidP="00B17603">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1.</w:t>
            </w:r>
            <w:r w:rsidR="00B17603" w:rsidRPr="00777B0A">
              <w:rPr>
                <w:rFonts w:ascii="Times New Roman" w:hAnsi="Times New Roman" w:cs="Times New Roman"/>
                <w:lang w:val="en-US"/>
              </w:rPr>
              <w:t>30</w:t>
            </w:r>
          </w:p>
        </w:tc>
        <w:tc>
          <w:tcPr>
            <w:tcW w:w="828" w:type="pct"/>
            <w:tcBorders>
              <w:top w:val="single" w:sz="4" w:space="0" w:color="auto"/>
              <w:left w:val="nil"/>
              <w:bottom w:val="nil"/>
              <w:right w:val="nil"/>
            </w:tcBorders>
            <w:shd w:val="clear" w:color="auto" w:fill="auto"/>
            <w:noWrap/>
            <w:vAlign w:val="bottom"/>
            <w:hideMark/>
          </w:tcPr>
          <w:p w14:paraId="284DABBC" w14:textId="42880EF2" w:rsidR="00DF1815" w:rsidRPr="00777B0A" w:rsidRDefault="00DF1815"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1</w:t>
            </w:r>
            <w:r w:rsidR="00B17603" w:rsidRPr="00777B0A">
              <w:rPr>
                <w:rFonts w:ascii="Times New Roman" w:hAnsi="Times New Roman" w:cs="Times New Roman"/>
                <w:lang w:val="en-US"/>
              </w:rPr>
              <w:t>1.80</w:t>
            </w:r>
          </w:p>
        </w:tc>
        <w:tc>
          <w:tcPr>
            <w:tcW w:w="830" w:type="pct"/>
            <w:tcBorders>
              <w:top w:val="single" w:sz="4" w:space="0" w:color="auto"/>
              <w:left w:val="nil"/>
              <w:bottom w:val="nil"/>
              <w:right w:val="nil"/>
            </w:tcBorders>
            <w:shd w:val="clear" w:color="auto" w:fill="auto"/>
            <w:noWrap/>
            <w:vAlign w:val="bottom"/>
            <w:hideMark/>
          </w:tcPr>
          <w:p w14:paraId="46C21301" w14:textId="7D300E13" w:rsidR="00DF1815" w:rsidRPr="00777B0A" w:rsidRDefault="00B17603"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1.51</w:t>
            </w:r>
          </w:p>
        </w:tc>
        <w:tc>
          <w:tcPr>
            <w:tcW w:w="829" w:type="pct"/>
            <w:tcBorders>
              <w:top w:val="single" w:sz="4" w:space="0" w:color="auto"/>
              <w:left w:val="nil"/>
              <w:bottom w:val="nil"/>
              <w:right w:val="nil"/>
            </w:tcBorders>
            <w:shd w:val="clear" w:color="auto" w:fill="auto"/>
            <w:noWrap/>
            <w:vAlign w:val="bottom"/>
            <w:hideMark/>
          </w:tcPr>
          <w:p w14:paraId="1E5FE0B0" w14:textId="500CDC49" w:rsidR="00DF1815" w:rsidRPr="00777B0A" w:rsidRDefault="00B17603"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.61</w:t>
            </w:r>
          </w:p>
        </w:tc>
      </w:tr>
      <w:tr w:rsidR="00DF1815" w:rsidRPr="00777B0A" w14:paraId="58F0F3B7" w14:textId="77777777" w:rsidTr="001643EB">
        <w:trPr>
          <w:trHeight w:val="300"/>
        </w:trPr>
        <w:tc>
          <w:tcPr>
            <w:tcW w:w="855" w:type="pct"/>
            <w:tcBorders>
              <w:top w:val="nil"/>
              <w:left w:val="nil"/>
              <w:right w:val="nil"/>
            </w:tcBorders>
            <w:shd w:val="clear" w:color="auto" w:fill="auto"/>
            <w:noWrap/>
            <w:vAlign w:val="center"/>
            <w:hideMark/>
          </w:tcPr>
          <w:p w14:paraId="06B07C38" w14:textId="77777777" w:rsidR="00DF1815" w:rsidRPr="00777B0A" w:rsidRDefault="00DF1815" w:rsidP="001643EB">
            <w:pPr>
              <w:pStyle w:val="TableStijl"/>
              <w:spacing w:line="480" w:lineRule="auto"/>
              <w:rPr>
                <w:rFonts w:ascii="Times New Roman" w:hAnsi="Times New Roman" w:cs="Times New Roman"/>
                <w:lang w:val="en-US"/>
              </w:rPr>
            </w:pPr>
            <w:r w:rsidRPr="00777B0A">
              <w:rPr>
                <w:rFonts w:ascii="Times New Roman" w:hAnsi="Times New Roman" w:cs="Times New Roman"/>
                <w:lang w:val="en-US"/>
              </w:rPr>
              <w:t>Verbal IQ</w:t>
            </w:r>
          </w:p>
        </w:tc>
        <w:tc>
          <w:tcPr>
            <w:tcW w:w="828" w:type="pct"/>
            <w:tcBorders>
              <w:top w:val="nil"/>
              <w:left w:val="nil"/>
              <w:right w:val="nil"/>
            </w:tcBorders>
            <w:shd w:val="clear" w:color="auto" w:fill="auto"/>
            <w:noWrap/>
            <w:vAlign w:val="bottom"/>
            <w:hideMark/>
          </w:tcPr>
          <w:p w14:paraId="3B9A1DFA" w14:textId="555C400D" w:rsidR="00DF1815" w:rsidRPr="00777B0A" w:rsidRDefault="00B17603"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105</w:t>
            </w:r>
          </w:p>
        </w:tc>
        <w:tc>
          <w:tcPr>
            <w:tcW w:w="830" w:type="pct"/>
            <w:tcBorders>
              <w:top w:val="nil"/>
              <w:left w:val="nil"/>
              <w:right w:val="nil"/>
            </w:tcBorders>
            <w:shd w:val="clear" w:color="auto" w:fill="auto"/>
            <w:noWrap/>
            <w:vAlign w:val="bottom"/>
            <w:hideMark/>
          </w:tcPr>
          <w:p w14:paraId="227CCB0D" w14:textId="01FB84B2" w:rsidR="00DF1815" w:rsidRPr="00777B0A" w:rsidRDefault="00B17603"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17.70</w:t>
            </w:r>
          </w:p>
        </w:tc>
        <w:tc>
          <w:tcPr>
            <w:tcW w:w="828" w:type="pct"/>
            <w:tcBorders>
              <w:top w:val="nil"/>
              <w:left w:val="nil"/>
              <w:right w:val="nil"/>
            </w:tcBorders>
            <w:shd w:val="clear" w:color="auto" w:fill="auto"/>
            <w:noWrap/>
            <w:vAlign w:val="bottom"/>
            <w:hideMark/>
          </w:tcPr>
          <w:p w14:paraId="28867349" w14:textId="174E6539" w:rsidR="00DF1815" w:rsidRPr="00777B0A" w:rsidRDefault="00B17603"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106</w:t>
            </w:r>
          </w:p>
        </w:tc>
        <w:tc>
          <w:tcPr>
            <w:tcW w:w="830" w:type="pct"/>
            <w:tcBorders>
              <w:top w:val="nil"/>
              <w:left w:val="nil"/>
              <w:right w:val="nil"/>
            </w:tcBorders>
            <w:shd w:val="clear" w:color="auto" w:fill="auto"/>
            <w:noWrap/>
            <w:vAlign w:val="bottom"/>
            <w:hideMark/>
          </w:tcPr>
          <w:p w14:paraId="49018EE3" w14:textId="32439F2F" w:rsidR="00DF1815" w:rsidRPr="00777B0A" w:rsidRDefault="00B17603"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11.10</w:t>
            </w:r>
          </w:p>
        </w:tc>
        <w:tc>
          <w:tcPr>
            <w:tcW w:w="829" w:type="pct"/>
            <w:tcBorders>
              <w:top w:val="nil"/>
              <w:left w:val="nil"/>
              <w:right w:val="nil"/>
            </w:tcBorders>
            <w:shd w:val="clear" w:color="auto" w:fill="auto"/>
            <w:noWrap/>
            <w:vAlign w:val="bottom"/>
            <w:hideMark/>
          </w:tcPr>
          <w:p w14:paraId="5BD36C5C" w14:textId="41DE0BD9" w:rsidR="00DF1815" w:rsidRPr="00777B0A" w:rsidRDefault="00B17603" w:rsidP="00B17603">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.92</w:t>
            </w:r>
          </w:p>
        </w:tc>
      </w:tr>
      <w:tr w:rsidR="00DF1815" w:rsidRPr="00777B0A" w14:paraId="54624D00" w14:textId="77777777" w:rsidTr="001643EB">
        <w:trPr>
          <w:trHeight w:val="300"/>
        </w:trPr>
        <w:tc>
          <w:tcPr>
            <w:tcW w:w="855" w:type="pct"/>
            <w:tcBorders>
              <w:top w:val="nil"/>
              <w:left w:val="nil"/>
              <w:bottom w:val="nil"/>
              <w:right w:val="nil"/>
            </w:tcBorders>
            <w:shd w:val="clear" w:color="auto" w:fill="auto"/>
            <w:noWrap/>
            <w:vAlign w:val="center"/>
            <w:hideMark/>
          </w:tcPr>
          <w:p w14:paraId="2EC29BB5" w14:textId="77777777" w:rsidR="00DF1815" w:rsidRPr="00777B0A" w:rsidRDefault="00DF1815" w:rsidP="001643EB">
            <w:pPr>
              <w:pStyle w:val="TableStijl"/>
              <w:spacing w:line="480" w:lineRule="auto"/>
              <w:rPr>
                <w:rFonts w:ascii="Times New Roman" w:hAnsi="Times New Roman" w:cs="Times New Roman"/>
                <w:lang w:val="en-US"/>
              </w:rPr>
            </w:pPr>
            <w:r w:rsidRPr="00777B0A">
              <w:rPr>
                <w:rFonts w:ascii="Times New Roman" w:hAnsi="Times New Roman" w:cs="Times New Roman"/>
                <w:lang w:val="en-US"/>
              </w:rPr>
              <w:t>Performance IQ</w:t>
            </w:r>
          </w:p>
        </w:tc>
        <w:tc>
          <w:tcPr>
            <w:tcW w:w="828" w:type="pct"/>
            <w:tcBorders>
              <w:top w:val="nil"/>
              <w:left w:val="nil"/>
              <w:bottom w:val="nil"/>
              <w:right w:val="nil"/>
            </w:tcBorders>
            <w:shd w:val="clear" w:color="auto" w:fill="auto"/>
            <w:noWrap/>
            <w:vAlign w:val="bottom"/>
            <w:hideMark/>
          </w:tcPr>
          <w:p w14:paraId="7ADC3BA1" w14:textId="5D07A5D8" w:rsidR="00DF1815" w:rsidRPr="00777B0A" w:rsidRDefault="00B17603"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106</w:t>
            </w:r>
          </w:p>
        </w:tc>
        <w:tc>
          <w:tcPr>
            <w:tcW w:w="830" w:type="pct"/>
            <w:tcBorders>
              <w:top w:val="nil"/>
              <w:left w:val="nil"/>
              <w:bottom w:val="nil"/>
              <w:right w:val="nil"/>
            </w:tcBorders>
            <w:shd w:val="clear" w:color="auto" w:fill="auto"/>
            <w:noWrap/>
            <w:vAlign w:val="bottom"/>
            <w:hideMark/>
          </w:tcPr>
          <w:p w14:paraId="6DE87743" w14:textId="110992A7" w:rsidR="00DF1815" w:rsidRPr="00777B0A" w:rsidRDefault="00B17603"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17.20</w:t>
            </w:r>
          </w:p>
        </w:tc>
        <w:tc>
          <w:tcPr>
            <w:tcW w:w="828" w:type="pct"/>
            <w:tcBorders>
              <w:top w:val="nil"/>
              <w:left w:val="nil"/>
              <w:bottom w:val="nil"/>
              <w:right w:val="nil"/>
            </w:tcBorders>
            <w:shd w:val="clear" w:color="auto" w:fill="auto"/>
            <w:noWrap/>
            <w:vAlign w:val="bottom"/>
            <w:hideMark/>
          </w:tcPr>
          <w:p w14:paraId="0A343536" w14:textId="5D53BD4C" w:rsidR="00DF1815" w:rsidRPr="00777B0A" w:rsidRDefault="00B17603"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107</w:t>
            </w:r>
          </w:p>
        </w:tc>
        <w:tc>
          <w:tcPr>
            <w:tcW w:w="830" w:type="pct"/>
            <w:tcBorders>
              <w:top w:val="nil"/>
              <w:left w:val="nil"/>
              <w:bottom w:val="nil"/>
              <w:right w:val="nil"/>
            </w:tcBorders>
            <w:shd w:val="clear" w:color="auto" w:fill="auto"/>
            <w:noWrap/>
            <w:vAlign w:val="bottom"/>
            <w:hideMark/>
          </w:tcPr>
          <w:p w14:paraId="0FEA1370" w14:textId="7BF1474A" w:rsidR="00DF1815" w:rsidRPr="00777B0A" w:rsidRDefault="00B17603" w:rsidP="001643EB">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14</w:t>
            </w:r>
          </w:p>
        </w:tc>
        <w:tc>
          <w:tcPr>
            <w:tcW w:w="829" w:type="pct"/>
            <w:tcBorders>
              <w:top w:val="nil"/>
              <w:left w:val="nil"/>
              <w:bottom w:val="nil"/>
              <w:right w:val="nil"/>
            </w:tcBorders>
            <w:shd w:val="clear" w:color="auto" w:fill="auto"/>
            <w:noWrap/>
            <w:vAlign w:val="bottom"/>
            <w:hideMark/>
          </w:tcPr>
          <w:p w14:paraId="21F879B8" w14:textId="4A7DC9F6" w:rsidR="00DF1815" w:rsidRPr="00777B0A" w:rsidRDefault="00DF1815" w:rsidP="00B17603">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w:t>
            </w:r>
            <w:r w:rsidR="00B17603" w:rsidRPr="00777B0A">
              <w:rPr>
                <w:rFonts w:ascii="Times New Roman" w:hAnsi="Times New Roman" w:cs="Times New Roman"/>
                <w:lang w:val="en-US"/>
              </w:rPr>
              <w:t>70</w:t>
            </w:r>
          </w:p>
        </w:tc>
      </w:tr>
      <w:tr w:rsidR="00B17603" w:rsidRPr="00777B0A" w14:paraId="6A55C120" w14:textId="77777777" w:rsidTr="001643EB">
        <w:trPr>
          <w:trHeight w:val="300"/>
        </w:trPr>
        <w:tc>
          <w:tcPr>
            <w:tcW w:w="855" w:type="pct"/>
            <w:tcBorders>
              <w:top w:val="nil"/>
              <w:left w:val="nil"/>
              <w:bottom w:val="nil"/>
              <w:right w:val="nil"/>
            </w:tcBorders>
            <w:shd w:val="clear" w:color="auto" w:fill="auto"/>
            <w:noWrap/>
            <w:vAlign w:val="bottom"/>
          </w:tcPr>
          <w:p w14:paraId="275FE87F" w14:textId="5B309857" w:rsidR="00B17603" w:rsidRPr="00777B0A" w:rsidRDefault="00B17603" w:rsidP="00B17603">
            <w:pPr>
              <w:pStyle w:val="TableStijl"/>
              <w:spacing w:line="480" w:lineRule="auto"/>
              <w:rPr>
                <w:rFonts w:ascii="Times New Roman" w:hAnsi="Times New Roman" w:cs="Times New Roman"/>
                <w:lang w:val="en-US"/>
              </w:rPr>
            </w:pPr>
            <w:r w:rsidRPr="00777B0A">
              <w:rPr>
                <w:rFonts w:ascii="Times New Roman" w:hAnsi="Times New Roman" w:cs="Times New Roman"/>
                <w:lang w:val="en-US"/>
              </w:rPr>
              <w:t>CBCL attention</w:t>
            </w:r>
          </w:p>
        </w:tc>
        <w:tc>
          <w:tcPr>
            <w:tcW w:w="828" w:type="pct"/>
            <w:tcBorders>
              <w:top w:val="nil"/>
              <w:left w:val="nil"/>
              <w:bottom w:val="nil"/>
              <w:right w:val="nil"/>
            </w:tcBorders>
            <w:shd w:val="clear" w:color="auto" w:fill="auto"/>
            <w:noWrap/>
            <w:vAlign w:val="bottom"/>
          </w:tcPr>
          <w:p w14:paraId="25671AEB" w14:textId="725132BF" w:rsidR="00B17603" w:rsidRPr="00777B0A" w:rsidRDefault="00B17603" w:rsidP="00B17603">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57.60</w:t>
            </w:r>
          </w:p>
        </w:tc>
        <w:tc>
          <w:tcPr>
            <w:tcW w:w="830" w:type="pct"/>
            <w:tcBorders>
              <w:top w:val="nil"/>
              <w:left w:val="nil"/>
              <w:bottom w:val="nil"/>
              <w:right w:val="nil"/>
            </w:tcBorders>
            <w:shd w:val="clear" w:color="auto" w:fill="auto"/>
            <w:noWrap/>
            <w:vAlign w:val="bottom"/>
          </w:tcPr>
          <w:p w14:paraId="7F80677C" w14:textId="3014ADDE" w:rsidR="00B17603" w:rsidRPr="00777B0A" w:rsidRDefault="00B17603" w:rsidP="00B17603">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7.62</w:t>
            </w:r>
          </w:p>
        </w:tc>
        <w:tc>
          <w:tcPr>
            <w:tcW w:w="828" w:type="pct"/>
            <w:tcBorders>
              <w:top w:val="nil"/>
              <w:left w:val="nil"/>
              <w:bottom w:val="nil"/>
              <w:right w:val="nil"/>
            </w:tcBorders>
            <w:shd w:val="clear" w:color="auto" w:fill="auto"/>
            <w:noWrap/>
            <w:vAlign w:val="bottom"/>
          </w:tcPr>
          <w:p w14:paraId="7C0EF023" w14:textId="245EE774" w:rsidR="00B17603" w:rsidRPr="00777B0A" w:rsidRDefault="00B17603" w:rsidP="00B17603">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54</w:t>
            </w:r>
          </w:p>
        </w:tc>
        <w:tc>
          <w:tcPr>
            <w:tcW w:w="830" w:type="pct"/>
            <w:tcBorders>
              <w:top w:val="nil"/>
              <w:left w:val="nil"/>
              <w:bottom w:val="nil"/>
              <w:right w:val="nil"/>
            </w:tcBorders>
            <w:shd w:val="clear" w:color="auto" w:fill="auto"/>
            <w:noWrap/>
            <w:vAlign w:val="bottom"/>
          </w:tcPr>
          <w:p w14:paraId="641F64BA" w14:textId="67E223C1" w:rsidR="00B17603" w:rsidRPr="00777B0A" w:rsidRDefault="00B17603" w:rsidP="00B17603">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5.29</w:t>
            </w:r>
          </w:p>
        </w:tc>
        <w:tc>
          <w:tcPr>
            <w:tcW w:w="829" w:type="pct"/>
            <w:tcBorders>
              <w:top w:val="nil"/>
              <w:left w:val="nil"/>
              <w:bottom w:val="nil"/>
              <w:right w:val="nil"/>
            </w:tcBorders>
            <w:shd w:val="clear" w:color="auto" w:fill="auto"/>
            <w:noWrap/>
            <w:vAlign w:val="bottom"/>
          </w:tcPr>
          <w:p w14:paraId="236810B5" w14:textId="6982A26A" w:rsidR="00B17603" w:rsidRPr="00777B0A" w:rsidRDefault="00B17603" w:rsidP="00B17603">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.010</w:t>
            </w:r>
          </w:p>
        </w:tc>
      </w:tr>
      <w:tr w:rsidR="00B17603" w:rsidRPr="00777B0A" w14:paraId="15788F34" w14:textId="77777777" w:rsidTr="001643EB">
        <w:trPr>
          <w:trHeight w:val="300"/>
        </w:trPr>
        <w:tc>
          <w:tcPr>
            <w:tcW w:w="855" w:type="pct"/>
            <w:tcBorders>
              <w:top w:val="nil"/>
              <w:left w:val="nil"/>
              <w:right w:val="nil"/>
            </w:tcBorders>
            <w:shd w:val="clear" w:color="auto" w:fill="auto"/>
            <w:noWrap/>
            <w:vAlign w:val="bottom"/>
          </w:tcPr>
          <w:p w14:paraId="5A30EBF0" w14:textId="77777777" w:rsidR="00B17603" w:rsidRPr="00777B0A" w:rsidRDefault="00B17603" w:rsidP="00B17603">
            <w:pPr>
              <w:pStyle w:val="TableStijl"/>
              <w:spacing w:line="480" w:lineRule="auto"/>
              <w:rPr>
                <w:rFonts w:ascii="Times New Roman" w:hAnsi="Times New Roman" w:cs="Times New Roman"/>
                <w:lang w:val="en-US"/>
              </w:rPr>
            </w:pPr>
            <w:r w:rsidRPr="00777B0A">
              <w:rPr>
                <w:rFonts w:ascii="Times New Roman" w:hAnsi="Times New Roman" w:cs="Times New Roman"/>
                <w:lang w:val="en-US"/>
              </w:rPr>
              <w:t>SRS</w:t>
            </w:r>
          </w:p>
        </w:tc>
        <w:tc>
          <w:tcPr>
            <w:tcW w:w="828" w:type="pct"/>
            <w:tcBorders>
              <w:top w:val="nil"/>
              <w:left w:val="nil"/>
              <w:right w:val="nil"/>
            </w:tcBorders>
            <w:shd w:val="clear" w:color="auto" w:fill="auto"/>
            <w:noWrap/>
            <w:vAlign w:val="bottom"/>
          </w:tcPr>
          <w:p w14:paraId="21D84875" w14:textId="22186977" w:rsidR="00B17603" w:rsidRPr="00777B0A" w:rsidRDefault="00B17603" w:rsidP="00B17603">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90</w:t>
            </w:r>
          </w:p>
        </w:tc>
        <w:tc>
          <w:tcPr>
            <w:tcW w:w="830" w:type="pct"/>
            <w:tcBorders>
              <w:top w:val="nil"/>
              <w:left w:val="nil"/>
              <w:right w:val="nil"/>
            </w:tcBorders>
            <w:shd w:val="clear" w:color="auto" w:fill="auto"/>
            <w:noWrap/>
            <w:vAlign w:val="bottom"/>
          </w:tcPr>
          <w:p w14:paraId="0160640F" w14:textId="025A097E" w:rsidR="00B17603" w:rsidRPr="00777B0A" w:rsidRDefault="00B17603" w:rsidP="00B17603">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17.10</w:t>
            </w:r>
          </w:p>
        </w:tc>
        <w:tc>
          <w:tcPr>
            <w:tcW w:w="828" w:type="pct"/>
            <w:tcBorders>
              <w:top w:val="nil"/>
              <w:left w:val="nil"/>
              <w:right w:val="nil"/>
            </w:tcBorders>
            <w:shd w:val="clear" w:color="auto" w:fill="auto"/>
            <w:noWrap/>
            <w:vAlign w:val="bottom"/>
          </w:tcPr>
          <w:p w14:paraId="69EB45B9" w14:textId="1E6B8960" w:rsidR="00B17603" w:rsidRPr="00777B0A" w:rsidRDefault="00B17603" w:rsidP="00B17603">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48.20</w:t>
            </w:r>
          </w:p>
        </w:tc>
        <w:tc>
          <w:tcPr>
            <w:tcW w:w="830" w:type="pct"/>
            <w:tcBorders>
              <w:top w:val="nil"/>
              <w:left w:val="nil"/>
              <w:right w:val="nil"/>
            </w:tcBorders>
            <w:shd w:val="clear" w:color="auto" w:fill="auto"/>
            <w:noWrap/>
            <w:vAlign w:val="bottom"/>
          </w:tcPr>
          <w:p w14:paraId="01DEC5D8" w14:textId="6DB71A86" w:rsidR="00B17603" w:rsidRPr="00777B0A" w:rsidRDefault="00B17603" w:rsidP="00B17603">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8.10</w:t>
            </w:r>
          </w:p>
        </w:tc>
        <w:tc>
          <w:tcPr>
            <w:tcW w:w="829" w:type="pct"/>
            <w:tcBorders>
              <w:top w:val="nil"/>
              <w:left w:val="nil"/>
              <w:right w:val="nil"/>
            </w:tcBorders>
            <w:shd w:val="clear" w:color="auto" w:fill="auto"/>
            <w:noWrap/>
            <w:vAlign w:val="bottom"/>
          </w:tcPr>
          <w:p w14:paraId="5A58A32B" w14:textId="77777777" w:rsidR="00B17603" w:rsidRPr="00777B0A" w:rsidRDefault="00B17603" w:rsidP="00B17603">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&lt;.0001</w:t>
            </w:r>
          </w:p>
        </w:tc>
      </w:tr>
      <w:tr w:rsidR="00B17603" w:rsidRPr="00777B0A" w14:paraId="60608F6E" w14:textId="77777777" w:rsidTr="001643EB">
        <w:trPr>
          <w:trHeight w:val="300"/>
        </w:trPr>
        <w:tc>
          <w:tcPr>
            <w:tcW w:w="855" w:type="pct"/>
            <w:tcBorders>
              <w:left w:val="nil"/>
              <w:bottom w:val="single" w:sz="4" w:space="0" w:color="auto"/>
              <w:right w:val="nil"/>
            </w:tcBorders>
            <w:shd w:val="clear" w:color="auto" w:fill="auto"/>
            <w:noWrap/>
            <w:vAlign w:val="bottom"/>
          </w:tcPr>
          <w:p w14:paraId="4D1A7B8E" w14:textId="77777777" w:rsidR="00B17603" w:rsidRPr="00777B0A" w:rsidRDefault="00B17603" w:rsidP="00B17603">
            <w:pPr>
              <w:pStyle w:val="TableStijl"/>
              <w:spacing w:line="480" w:lineRule="auto"/>
              <w:rPr>
                <w:rFonts w:ascii="Times New Roman" w:hAnsi="Times New Roman" w:cs="Times New Roman"/>
                <w:lang w:val="en-US"/>
              </w:rPr>
            </w:pPr>
            <w:r w:rsidRPr="00777B0A">
              <w:rPr>
                <w:rFonts w:ascii="Times New Roman" w:hAnsi="Times New Roman" w:cs="Times New Roman"/>
                <w:lang w:val="en-US"/>
              </w:rPr>
              <w:t>ADOS</w:t>
            </w:r>
          </w:p>
        </w:tc>
        <w:tc>
          <w:tcPr>
            <w:tcW w:w="828" w:type="pct"/>
            <w:tcBorders>
              <w:left w:val="nil"/>
              <w:bottom w:val="single" w:sz="4" w:space="0" w:color="auto"/>
              <w:right w:val="nil"/>
            </w:tcBorders>
            <w:shd w:val="clear" w:color="auto" w:fill="auto"/>
            <w:noWrap/>
            <w:vAlign w:val="bottom"/>
          </w:tcPr>
          <w:p w14:paraId="0C02E33C" w14:textId="10FB5B55" w:rsidR="00B17603" w:rsidRPr="00777B0A" w:rsidRDefault="00432A7B" w:rsidP="00B17603">
            <w:pPr>
              <w:pStyle w:val="TableStijl"/>
              <w:spacing w:line="480" w:lineRule="auto"/>
              <w:jc w:val="center"/>
              <w:rPr>
                <w:rFonts w:ascii="Times New Roman" w:hAnsi="Times New Roman" w:cs="Times New Roman"/>
                <w:lang w:val="en-US"/>
              </w:rPr>
            </w:pPr>
            <w:r>
              <w:rPr>
                <w:rFonts w:ascii="Times New Roman" w:hAnsi="Times New Roman" w:cs="Times New Roman"/>
                <w:lang w:val="en-US"/>
              </w:rPr>
              <w:t>8.76</w:t>
            </w:r>
          </w:p>
        </w:tc>
        <w:tc>
          <w:tcPr>
            <w:tcW w:w="830" w:type="pct"/>
            <w:tcBorders>
              <w:left w:val="nil"/>
              <w:bottom w:val="single" w:sz="4" w:space="0" w:color="auto"/>
              <w:right w:val="nil"/>
            </w:tcBorders>
            <w:shd w:val="clear" w:color="auto" w:fill="auto"/>
            <w:noWrap/>
            <w:vAlign w:val="bottom"/>
          </w:tcPr>
          <w:p w14:paraId="65D436CF" w14:textId="5F6E5B33" w:rsidR="00B17603" w:rsidRPr="00777B0A" w:rsidRDefault="00432A7B" w:rsidP="00B17603">
            <w:pPr>
              <w:pStyle w:val="TableStijl"/>
              <w:spacing w:line="480" w:lineRule="auto"/>
              <w:jc w:val="center"/>
              <w:rPr>
                <w:rFonts w:ascii="Times New Roman" w:hAnsi="Times New Roman" w:cs="Times New Roman"/>
                <w:lang w:val="en-US"/>
              </w:rPr>
            </w:pPr>
            <w:r>
              <w:rPr>
                <w:rFonts w:ascii="Times New Roman" w:hAnsi="Times New Roman" w:cs="Times New Roman"/>
                <w:lang w:val="en-US"/>
              </w:rPr>
              <w:t>4.17</w:t>
            </w:r>
          </w:p>
        </w:tc>
        <w:tc>
          <w:tcPr>
            <w:tcW w:w="828" w:type="pct"/>
            <w:tcBorders>
              <w:left w:val="nil"/>
              <w:bottom w:val="single" w:sz="4" w:space="0" w:color="auto"/>
              <w:right w:val="nil"/>
            </w:tcBorders>
            <w:shd w:val="clear" w:color="auto" w:fill="auto"/>
            <w:noWrap/>
            <w:vAlign w:val="bottom"/>
          </w:tcPr>
          <w:p w14:paraId="19477E04" w14:textId="77777777" w:rsidR="00B17603" w:rsidRPr="00777B0A" w:rsidRDefault="00B17603" w:rsidP="00B17603">
            <w:pPr>
              <w:pStyle w:val="TableStijl"/>
              <w:spacing w:line="480" w:lineRule="auto"/>
              <w:jc w:val="center"/>
              <w:rPr>
                <w:rFonts w:ascii="Times New Roman" w:hAnsi="Times New Roman" w:cs="Times New Roman"/>
                <w:lang w:val="en-US"/>
              </w:rPr>
            </w:pPr>
          </w:p>
        </w:tc>
        <w:tc>
          <w:tcPr>
            <w:tcW w:w="830" w:type="pct"/>
            <w:tcBorders>
              <w:left w:val="nil"/>
              <w:bottom w:val="single" w:sz="4" w:space="0" w:color="auto"/>
              <w:right w:val="nil"/>
            </w:tcBorders>
            <w:shd w:val="clear" w:color="auto" w:fill="auto"/>
            <w:noWrap/>
            <w:vAlign w:val="bottom"/>
          </w:tcPr>
          <w:p w14:paraId="66BA189F" w14:textId="77777777" w:rsidR="00B17603" w:rsidRPr="00777B0A" w:rsidRDefault="00B17603" w:rsidP="00B17603">
            <w:pPr>
              <w:pStyle w:val="TableStijl"/>
              <w:spacing w:line="480" w:lineRule="auto"/>
              <w:jc w:val="center"/>
              <w:rPr>
                <w:rFonts w:ascii="Times New Roman" w:hAnsi="Times New Roman" w:cs="Times New Roman"/>
                <w:lang w:val="en-US"/>
              </w:rPr>
            </w:pPr>
          </w:p>
        </w:tc>
        <w:tc>
          <w:tcPr>
            <w:tcW w:w="829" w:type="pct"/>
            <w:tcBorders>
              <w:left w:val="nil"/>
              <w:bottom w:val="single" w:sz="4" w:space="0" w:color="auto"/>
              <w:right w:val="nil"/>
            </w:tcBorders>
            <w:shd w:val="clear" w:color="auto" w:fill="auto"/>
            <w:noWrap/>
            <w:vAlign w:val="bottom"/>
          </w:tcPr>
          <w:p w14:paraId="0C4F7C4F" w14:textId="77777777" w:rsidR="00B17603" w:rsidRPr="00777B0A" w:rsidRDefault="00B17603" w:rsidP="00B17603">
            <w:pPr>
              <w:pStyle w:val="TableStijl"/>
              <w:spacing w:line="480" w:lineRule="auto"/>
              <w:jc w:val="center"/>
              <w:rPr>
                <w:rFonts w:ascii="Times New Roman" w:hAnsi="Times New Roman" w:cs="Times New Roman"/>
                <w:lang w:val="en-US"/>
              </w:rPr>
            </w:pPr>
          </w:p>
        </w:tc>
      </w:tr>
    </w:tbl>
    <w:p w14:paraId="736B59A8" w14:textId="62A29C3F" w:rsidR="00DF1815" w:rsidRPr="00777B0A" w:rsidRDefault="00DF1815" w:rsidP="00DF1815">
      <w:pPr>
        <w:ind w:firstLine="0"/>
        <w:rPr>
          <w:rFonts w:eastAsiaTheme="majorEastAsia"/>
          <w:b/>
          <w:bCs/>
          <w:szCs w:val="26"/>
        </w:rPr>
      </w:pPr>
      <w:r w:rsidRPr="00777B0A">
        <w:rPr>
          <w:i/>
          <w:sz w:val="20"/>
          <w:szCs w:val="20"/>
        </w:rPr>
        <w:t>*Note.</w:t>
      </w:r>
      <w:r w:rsidR="00B17603" w:rsidRPr="00777B0A">
        <w:rPr>
          <w:sz w:val="20"/>
          <w:szCs w:val="20"/>
        </w:rPr>
        <w:t xml:space="preserve"> SRS data of x</w:t>
      </w:r>
      <w:r w:rsidRPr="00777B0A">
        <w:rPr>
          <w:sz w:val="20"/>
          <w:szCs w:val="20"/>
        </w:rPr>
        <w:t xml:space="preserve"> participant with ASD and of </w:t>
      </w:r>
      <w:r w:rsidR="00B17603" w:rsidRPr="00777B0A">
        <w:rPr>
          <w:sz w:val="20"/>
          <w:szCs w:val="20"/>
        </w:rPr>
        <w:t>x</w:t>
      </w:r>
      <w:r w:rsidRPr="00777B0A">
        <w:rPr>
          <w:sz w:val="20"/>
          <w:szCs w:val="20"/>
        </w:rPr>
        <w:t xml:space="preserve"> TD participants is missing. </w:t>
      </w:r>
    </w:p>
    <w:p w14:paraId="37D079F2" w14:textId="30E17F79" w:rsidR="00C62854" w:rsidRDefault="00435AD1">
      <w:pPr>
        <w:ind w:firstLine="0"/>
        <w:jc w:val="left"/>
      </w:pPr>
      <w:r w:rsidRPr="00777B0A">
        <w:br w:type="page"/>
      </w:r>
    </w:p>
    <w:p w14:paraId="56723E50" w14:textId="0365A40F" w:rsidR="00C62854" w:rsidRPr="00C62854" w:rsidRDefault="00C62854" w:rsidP="003A381E">
      <w:pPr>
        <w:pStyle w:val="Heading2"/>
      </w:pPr>
      <w:r>
        <w:lastRenderedPageBreak/>
        <w:t>Table 2</w:t>
      </w:r>
    </w:p>
    <w:p w14:paraId="573858DD" w14:textId="4E455F9F" w:rsidR="00C62854" w:rsidRPr="00777B0A" w:rsidRDefault="00C62854" w:rsidP="00C62854">
      <w:pPr>
        <w:pStyle w:val="Caption"/>
        <w:keepNext/>
        <w:ind w:firstLine="0"/>
        <w:rPr>
          <w:b w:val="0"/>
          <w:color w:val="auto"/>
          <w:sz w:val="20"/>
        </w:rPr>
      </w:pPr>
      <w:r w:rsidRPr="00777B0A">
        <w:rPr>
          <w:b w:val="0"/>
          <w:color w:val="auto"/>
          <w:sz w:val="20"/>
        </w:rPr>
        <w:t xml:space="preserve">Table </w:t>
      </w:r>
      <w:r w:rsidRPr="00777B0A">
        <w:rPr>
          <w:b w:val="0"/>
          <w:color w:val="auto"/>
          <w:sz w:val="20"/>
        </w:rPr>
        <w:fldChar w:fldCharType="begin"/>
      </w:r>
      <w:r w:rsidRPr="00777B0A">
        <w:rPr>
          <w:b w:val="0"/>
          <w:color w:val="auto"/>
          <w:sz w:val="20"/>
        </w:rPr>
        <w:instrText xml:space="preserve"> SEQ Table \* ARABIC </w:instrText>
      </w:r>
      <w:r w:rsidRPr="00777B0A">
        <w:rPr>
          <w:b w:val="0"/>
          <w:color w:val="auto"/>
          <w:sz w:val="20"/>
        </w:rPr>
        <w:fldChar w:fldCharType="separate"/>
      </w:r>
      <w:r>
        <w:rPr>
          <w:b w:val="0"/>
          <w:noProof/>
          <w:color w:val="auto"/>
          <w:sz w:val="20"/>
        </w:rPr>
        <w:t>3</w:t>
      </w:r>
      <w:r w:rsidRPr="00777B0A">
        <w:rPr>
          <w:b w:val="0"/>
          <w:color w:val="auto"/>
          <w:sz w:val="20"/>
        </w:rPr>
        <w:fldChar w:fldCharType="end"/>
      </w:r>
      <w:r w:rsidRPr="00777B0A">
        <w:rPr>
          <w:b w:val="0"/>
          <w:color w:val="auto"/>
          <w:sz w:val="20"/>
        </w:rPr>
        <w:t xml:space="preserve">. </w:t>
      </w:r>
      <w:r w:rsidRPr="00777B0A">
        <w:rPr>
          <w:b w:val="0"/>
          <w:i/>
          <w:color w:val="auto"/>
          <w:sz w:val="20"/>
        </w:rPr>
        <w:t>Result summary of linear mixed models</w:t>
      </w:r>
    </w:p>
    <w:p w14:paraId="27B5F72B" w14:textId="77777777" w:rsidR="00C62854" w:rsidRPr="00777B0A" w:rsidRDefault="00C62854" w:rsidP="00C62854"/>
    <w:tbl>
      <w:tblPr>
        <w:tblW w:w="9090" w:type="dxa"/>
        <w:tblCellMar>
          <w:left w:w="70" w:type="dxa"/>
          <w:right w:w="70" w:type="dxa"/>
        </w:tblCellMar>
        <w:tblLook w:val="04A0" w:firstRow="1" w:lastRow="0" w:firstColumn="1" w:lastColumn="0" w:noHBand="0" w:noVBand="1"/>
      </w:tblPr>
      <w:tblGrid>
        <w:gridCol w:w="2098"/>
        <w:gridCol w:w="875"/>
        <w:gridCol w:w="850"/>
        <w:gridCol w:w="767"/>
        <w:gridCol w:w="990"/>
        <w:gridCol w:w="540"/>
        <w:gridCol w:w="810"/>
        <w:gridCol w:w="689"/>
        <w:gridCol w:w="641"/>
        <w:gridCol w:w="830"/>
      </w:tblGrid>
      <w:tr w:rsidR="00C62854" w:rsidRPr="00777B0A" w14:paraId="286F53D6" w14:textId="77777777" w:rsidTr="00E47DA1">
        <w:trPr>
          <w:trHeight w:val="598"/>
        </w:trPr>
        <w:tc>
          <w:tcPr>
            <w:tcW w:w="2098" w:type="dxa"/>
            <w:tcBorders>
              <w:top w:val="single" w:sz="4" w:space="0" w:color="auto"/>
              <w:left w:val="nil"/>
              <w:bottom w:val="nil"/>
              <w:right w:val="nil"/>
            </w:tcBorders>
            <w:shd w:val="clear" w:color="auto" w:fill="auto"/>
            <w:noWrap/>
            <w:vAlign w:val="bottom"/>
            <w:hideMark/>
          </w:tcPr>
          <w:p w14:paraId="0AD80125" w14:textId="77777777" w:rsidR="00C62854" w:rsidRPr="00777B0A" w:rsidRDefault="00C62854" w:rsidP="00E47DA1">
            <w:pPr>
              <w:pStyle w:val="TableStijl"/>
              <w:spacing w:line="480" w:lineRule="auto"/>
              <w:rPr>
                <w:rFonts w:ascii="Times New Roman" w:hAnsi="Times New Roman" w:cs="Times New Roman"/>
                <w:lang w:val="en-US"/>
              </w:rPr>
            </w:pPr>
          </w:p>
        </w:tc>
        <w:tc>
          <w:tcPr>
            <w:tcW w:w="3482" w:type="dxa"/>
            <w:gridSpan w:val="4"/>
            <w:tcBorders>
              <w:top w:val="single" w:sz="4" w:space="0" w:color="auto"/>
              <w:left w:val="nil"/>
              <w:bottom w:val="nil"/>
            </w:tcBorders>
            <w:shd w:val="clear" w:color="auto" w:fill="auto"/>
            <w:noWrap/>
            <w:vAlign w:val="center"/>
            <w:hideMark/>
          </w:tcPr>
          <w:p w14:paraId="1BB097B9" w14:textId="77777777" w:rsidR="00C62854" w:rsidRPr="00777B0A" w:rsidRDefault="00C62854" w:rsidP="00E47DA1">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Reaction Time</w:t>
            </w:r>
          </w:p>
        </w:tc>
        <w:tc>
          <w:tcPr>
            <w:tcW w:w="540" w:type="dxa"/>
            <w:tcBorders>
              <w:top w:val="single" w:sz="4" w:space="0" w:color="auto"/>
              <w:bottom w:val="nil"/>
            </w:tcBorders>
          </w:tcPr>
          <w:p w14:paraId="60B95F49" w14:textId="77777777" w:rsidR="00C62854" w:rsidRPr="00777B0A" w:rsidRDefault="00C62854" w:rsidP="00E47DA1">
            <w:pPr>
              <w:pStyle w:val="TableStijl"/>
              <w:spacing w:line="480" w:lineRule="auto"/>
              <w:jc w:val="center"/>
              <w:rPr>
                <w:rFonts w:ascii="Times New Roman" w:hAnsi="Times New Roman" w:cs="Times New Roman"/>
                <w:lang w:val="en-US"/>
              </w:rPr>
            </w:pPr>
          </w:p>
        </w:tc>
        <w:tc>
          <w:tcPr>
            <w:tcW w:w="2970" w:type="dxa"/>
            <w:gridSpan w:val="4"/>
            <w:tcBorders>
              <w:top w:val="single" w:sz="4" w:space="0" w:color="auto"/>
              <w:left w:val="nil"/>
              <w:bottom w:val="nil"/>
              <w:right w:val="nil"/>
            </w:tcBorders>
            <w:shd w:val="clear" w:color="auto" w:fill="auto"/>
            <w:noWrap/>
            <w:vAlign w:val="center"/>
            <w:hideMark/>
          </w:tcPr>
          <w:p w14:paraId="42894D82" w14:textId="77777777" w:rsidR="00C62854" w:rsidRPr="00777B0A" w:rsidRDefault="00C62854" w:rsidP="00E47DA1">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Accuracy</w:t>
            </w:r>
          </w:p>
        </w:tc>
      </w:tr>
      <w:tr w:rsidR="00C62854" w:rsidRPr="00777B0A" w14:paraId="3158DBF2" w14:textId="77777777" w:rsidTr="00E47DA1">
        <w:trPr>
          <w:trHeight w:val="321"/>
        </w:trPr>
        <w:tc>
          <w:tcPr>
            <w:tcW w:w="2098" w:type="dxa"/>
            <w:tcBorders>
              <w:top w:val="nil"/>
              <w:left w:val="nil"/>
              <w:bottom w:val="single" w:sz="4" w:space="0" w:color="auto"/>
              <w:right w:val="nil"/>
            </w:tcBorders>
            <w:shd w:val="clear" w:color="auto" w:fill="auto"/>
            <w:noWrap/>
            <w:vAlign w:val="bottom"/>
            <w:hideMark/>
          </w:tcPr>
          <w:p w14:paraId="51F009E4" w14:textId="77777777" w:rsidR="00C62854" w:rsidRPr="00777B0A" w:rsidRDefault="00C62854" w:rsidP="00E47DA1">
            <w:pPr>
              <w:pStyle w:val="TableStijl"/>
              <w:spacing w:line="480" w:lineRule="auto"/>
              <w:rPr>
                <w:rFonts w:ascii="Times New Roman" w:hAnsi="Times New Roman" w:cs="Times New Roman"/>
                <w:lang w:val="en-US"/>
              </w:rPr>
            </w:pPr>
          </w:p>
        </w:tc>
        <w:tc>
          <w:tcPr>
            <w:tcW w:w="875" w:type="dxa"/>
            <w:tcBorders>
              <w:top w:val="nil"/>
              <w:left w:val="nil"/>
              <w:bottom w:val="single" w:sz="4" w:space="0" w:color="auto"/>
              <w:right w:val="nil"/>
            </w:tcBorders>
            <w:shd w:val="clear" w:color="auto" w:fill="auto"/>
            <w:noWrap/>
            <w:vAlign w:val="bottom"/>
            <w:hideMark/>
          </w:tcPr>
          <w:p w14:paraId="00B83ECF" w14:textId="77777777" w:rsidR="00C62854" w:rsidRPr="00777B0A" w:rsidRDefault="00C62854" w:rsidP="00E47DA1">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β</w:t>
            </w:r>
          </w:p>
        </w:tc>
        <w:tc>
          <w:tcPr>
            <w:tcW w:w="850" w:type="dxa"/>
            <w:tcBorders>
              <w:top w:val="nil"/>
              <w:left w:val="nil"/>
              <w:bottom w:val="single" w:sz="4" w:space="0" w:color="auto"/>
              <w:right w:val="nil"/>
            </w:tcBorders>
            <w:shd w:val="clear" w:color="auto" w:fill="auto"/>
            <w:noWrap/>
            <w:vAlign w:val="bottom"/>
            <w:hideMark/>
          </w:tcPr>
          <w:p w14:paraId="374E298C" w14:textId="77777777" w:rsidR="00C62854" w:rsidRPr="00777B0A" w:rsidRDefault="00C62854" w:rsidP="00E47DA1">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 xml:space="preserve">SE </w:t>
            </w:r>
          </w:p>
        </w:tc>
        <w:tc>
          <w:tcPr>
            <w:tcW w:w="767" w:type="dxa"/>
            <w:tcBorders>
              <w:top w:val="nil"/>
              <w:left w:val="nil"/>
              <w:bottom w:val="single" w:sz="4" w:space="0" w:color="auto"/>
              <w:right w:val="nil"/>
            </w:tcBorders>
          </w:tcPr>
          <w:p w14:paraId="4C9CA8FD" w14:textId="77777777" w:rsidR="00C62854" w:rsidRPr="00777B0A" w:rsidRDefault="00C62854" w:rsidP="00E47DA1">
            <w:pPr>
              <w:pStyle w:val="TableStijl"/>
              <w:spacing w:line="480" w:lineRule="auto"/>
              <w:jc w:val="center"/>
              <w:rPr>
                <w:rFonts w:ascii="Times New Roman" w:hAnsi="Times New Roman" w:cs="Times New Roman"/>
                <w:i/>
                <w:lang w:val="en-US"/>
              </w:rPr>
            </w:pPr>
            <w:r w:rsidRPr="00777B0A">
              <w:rPr>
                <w:rFonts w:ascii="Times New Roman" w:hAnsi="Times New Roman" w:cs="Times New Roman"/>
                <w:i/>
                <w:lang w:val="en-US"/>
              </w:rPr>
              <w:t>t</w:t>
            </w:r>
          </w:p>
        </w:tc>
        <w:tc>
          <w:tcPr>
            <w:tcW w:w="990" w:type="dxa"/>
            <w:tcBorders>
              <w:top w:val="nil"/>
              <w:left w:val="nil"/>
              <w:bottom w:val="single" w:sz="4" w:space="0" w:color="auto"/>
            </w:tcBorders>
          </w:tcPr>
          <w:p w14:paraId="310BE201" w14:textId="77777777" w:rsidR="00C62854" w:rsidRPr="00777B0A" w:rsidRDefault="00C62854" w:rsidP="00E47DA1">
            <w:pPr>
              <w:pStyle w:val="TableStijl"/>
              <w:spacing w:line="480" w:lineRule="auto"/>
              <w:jc w:val="center"/>
              <w:rPr>
                <w:rFonts w:ascii="Times New Roman" w:hAnsi="Times New Roman" w:cs="Times New Roman"/>
                <w:i/>
                <w:lang w:val="en-US"/>
              </w:rPr>
            </w:pPr>
            <w:r w:rsidRPr="00777B0A">
              <w:rPr>
                <w:rFonts w:ascii="Times New Roman" w:hAnsi="Times New Roman" w:cs="Times New Roman"/>
                <w:i/>
                <w:lang w:val="en-US"/>
              </w:rPr>
              <w:t>p</w:t>
            </w:r>
          </w:p>
        </w:tc>
        <w:tc>
          <w:tcPr>
            <w:tcW w:w="540" w:type="dxa"/>
            <w:tcBorders>
              <w:top w:val="nil"/>
              <w:bottom w:val="single" w:sz="4" w:space="0" w:color="auto"/>
            </w:tcBorders>
          </w:tcPr>
          <w:p w14:paraId="2FEA1003" w14:textId="77777777" w:rsidR="00C62854" w:rsidRPr="00777B0A" w:rsidRDefault="00C62854" w:rsidP="00E47DA1">
            <w:pPr>
              <w:pStyle w:val="TableStijl"/>
              <w:spacing w:line="480" w:lineRule="auto"/>
              <w:jc w:val="center"/>
              <w:rPr>
                <w:rFonts w:ascii="Times New Roman" w:hAnsi="Times New Roman" w:cs="Times New Roman"/>
                <w:lang w:val="en-US"/>
              </w:rPr>
            </w:pPr>
          </w:p>
        </w:tc>
        <w:tc>
          <w:tcPr>
            <w:tcW w:w="810" w:type="dxa"/>
            <w:tcBorders>
              <w:top w:val="nil"/>
              <w:left w:val="nil"/>
              <w:bottom w:val="single" w:sz="4" w:space="0" w:color="auto"/>
              <w:right w:val="nil"/>
            </w:tcBorders>
            <w:shd w:val="clear" w:color="auto" w:fill="auto"/>
            <w:noWrap/>
            <w:vAlign w:val="bottom"/>
            <w:hideMark/>
          </w:tcPr>
          <w:p w14:paraId="41752027" w14:textId="77777777" w:rsidR="00C62854" w:rsidRPr="00777B0A" w:rsidRDefault="00C62854" w:rsidP="00E47DA1">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β</w:t>
            </w:r>
          </w:p>
        </w:tc>
        <w:tc>
          <w:tcPr>
            <w:tcW w:w="689" w:type="dxa"/>
            <w:tcBorders>
              <w:top w:val="nil"/>
              <w:left w:val="nil"/>
              <w:bottom w:val="single" w:sz="4" w:space="0" w:color="auto"/>
              <w:right w:val="nil"/>
            </w:tcBorders>
            <w:shd w:val="clear" w:color="auto" w:fill="auto"/>
            <w:noWrap/>
            <w:vAlign w:val="bottom"/>
            <w:hideMark/>
          </w:tcPr>
          <w:p w14:paraId="455F4292" w14:textId="77777777" w:rsidR="00C62854" w:rsidRPr="00777B0A" w:rsidRDefault="00C62854" w:rsidP="00E47DA1">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 xml:space="preserve">SE </w:t>
            </w:r>
          </w:p>
        </w:tc>
        <w:tc>
          <w:tcPr>
            <w:tcW w:w="641" w:type="dxa"/>
            <w:tcBorders>
              <w:top w:val="nil"/>
              <w:left w:val="nil"/>
              <w:bottom w:val="single" w:sz="4" w:space="0" w:color="auto"/>
              <w:right w:val="nil"/>
            </w:tcBorders>
          </w:tcPr>
          <w:p w14:paraId="7289C309" w14:textId="77777777" w:rsidR="00C62854" w:rsidRPr="00777B0A" w:rsidRDefault="00C62854" w:rsidP="00E47DA1">
            <w:pPr>
              <w:pStyle w:val="TableStijl"/>
              <w:spacing w:line="480" w:lineRule="auto"/>
              <w:jc w:val="center"/>
              <w:rPr>
                <w:rFonts w:ascii="Times New Roman" w:hAnsi="Times New Roman" w:cs="Times New Roman"/>
                <w:i/>
                <w:lang w:val="en-US"/>
              </w:rPr>
            </w:pPr>
            <w:r w:rsidRPr="00777B0A">
              <w:rPr>
                <w:rFonts w:ascii="Times New Roman" w:hAnsi="Times New Roman" w:cs="Times New Roman"/>
                <w:lang w:val="en-US"/>
              </w:rPr>
              <w:t>z</w:t>
            </w:r>
          </w:p>
        </w:tc>
        <w:tc>
          <w:tcPr>
            <w:tcW w:w="830" w:type="dxa"/>
            <w:tcBorders>
              <w:top w:val="nil"/>
              <w:left w:val="nil"/>
              <w:bottom w:val="single" w:sz="4" w:space="0" w:color="auto"/>
              <w:right w:val="nil"/>
            </w:tcBorders>
          </w:tcPr>
          <w:p w14:paraId="2A0C34F8" w14:textId="77777777" w:rsidR="00C62854" w:rsidRPr="00777B0A" w:rsidRDefault="00C62854" w:rsidP="00E47DA1">
            <w:pPr>
              <w:pStyle w:val="TableStijl"/>
              <w:spacing w:line="480" w:lineRule="auto"/>
              <w:jc w:val="center"/>
              <w:rPr>
                <w:rFonts w:ascii="Times New Roman" w:hAnsi="Times New Roman" w:cs="Times New Roman"/>
                <w:i/>
                <w:lang w:val="en-US"/>
              </w:rPr>
            </w:pPr>
            <w:r w:rsidRPr="00777B0A">
              <w:rPr>
                <w:rFonts w:ascii="Times New Roman" w:hAnsi="Times New Roman" w:cs="Times New Roman"/>
                <w:i/>
                <w:lang w:val="en-US"/>
              </w:rPr>
              <w:t>p</w:t>
            </w:r>
          </w:p>
        </w:tc>
      </w:tr>
      <w:tr w:rsidR="00C62854" w:rsidRPr="00777B0A" w14:paraId="39A1C28D" w14:textId="77777777" w:rsidTr="00E47DA1">
        <w:trPr>
          <w:trHeight w:val="460"/>
        </w:trPr>
        <w:tc>
          <w:tcPr>
            <w:tcW w:w="2098" w:type="dxa"/>
            <w:tcBorders>
              <w:top w:val="single" w:sz="4" w:space="0" w:color="auto"/>
              <w:left w:val="nil"/>
              <w:bottom w:val="nil"/>
              <w:right w:val="nil"/>
            </w:tcBorders>
            <w:shd w:val="clear" w:color="auto" w:fill="auto"/>
            <w:noWrap/>
            <w:vAlign w:val="center"/>
          </w:tcPr>
          <w:p w14:paraId="38FAA230" w14:textId="77777777" w:rsidR="00C62854" w:rsidRPr="00777B0A" w:rsidRDefault="00C62854" w:rsidP="00E47DA1">
            <w:pPr>
              <w:pStyle w:val="TableStijl"/>
              <w:spacing w:line="480" w:lineRule="auto"/>
              <w:rPr>
                <w:rFonts w:ascii="Times New Roman" w:hAnsi="Times New Roman" w:cs="Times New Roman"/>
                <w:lang w:val="en-US"/>
              </w:rPr>
            </w:pPr>
            <w:r w:rsidRPr="00777B0A">
              <w:rPr>
                <w:rFonts w:ascii="Times New Roman" w:hAnsi="Times New Roman" w:cs="Times New Roman"/>
                <w:lang w:val="en-US"/>
              </w:rPr>
              <w:t>Intercept</w:t>
            </w:r>
          </w:p>
        </w:tc>
        <w:tc>
          <w:tcPr>
            <w:tcW w:w="875" w:type="dxa"/>
            <w:tcBorders>
              <w:top w:val="single" w:sz="4" w:space="0" w:color="auto"/>
              <w:left w:val="nil"/>
              <w:bottom w:val="nil"/>
              <w:right w:val="nil"/>
            </w:tcBorders>
            <w:shd w:val="clear" w:color="auto" w:fill="auto"/>
            <w:noWrap/>
            <w:vAlign w:val="center"/>
          </w:tcPr>
          <w:p w14:paraId="022CEC06" w14:textId="77777777" w:rsidR="00C62854" w:rsidRPr="00777B0A" w:rsidRDefault="00C62854" w:rsidP="00E4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firstLine="0"/>
              <w:jc w:val="center"/>
              <w:rPr>
                <w:bCs/>
                <w:sz w:val="20"/>
                <w:szCs w:val="20"/>
              </w:rPr>
            </w:pPr>
            <w:r w:rsidRPr="00777B0A">
              <w:rPr>
                <w:bCs/>
                <w:sz w:val="20"/>
                <w:szCs w:val="20"/>
              </w:rPr>
              <w:t>6.99</w:t>
            </w:r>
          </w:p>
        </w:tc>
        <w:tc>
          <w:tcPr>
            <w:tcW w:w="850" w:type="dxa"/>
            <w:tcBorders>
              <w:top w:val="single" w:sz="4" w:space="0" w:color="auto"/>
              <w:left w:val="nil"/>
              <w:bottom w:val="nil"/>
              <w:right w:val="nil"/>
            </w:tcBorders>
            <w:shd w:val="clear" w:color="auto" w:fill="auto"/>
            <w:noWrap/>
            <w:vAlign w:val="center"/>
          </w:tcPr>
          <w:p w14:paraId="10675AD4"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.03</w:t>
            </w:r>
          </w:p>
        </w:tc>
        <w:tc>
          <w:tcPr>
            <w:tcW w:w="767" w:type="dxa"/>
            <w:tcBorders>
              <w:top w:val="single" w:sz="4" w:space="0" w:color="auto"/>
              <w:left w:val="nil"/>
              <w:bottom w:val="nil"/>
              <w:right w:val="nil"/>
            </w:tcBorders>
            <w:vAlign w:val="center"/>
          </w:tcPr>
          <w:p w14:paraId="681436C8"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220.84</w:t>
            </w:r>
          </w:p>
        </w:tc>
        <w:tc>
          <w:tcPr>
            <w:tcW w:w="990" w:type="dxa"/>
            <w:tcBorders>
              <w:top w:val="single" w:sz="4" w:space="0" w:color="auto"/>
              <w:left w:val="nil"/>
              <w:bottom w:val="nil"/>
            </w:tcBorders>
            <w:vAlign w:val="center"/>
          </w:tcPr>
          <w:p w14:paraId="6A86773D"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lang w:val="en-US"/>
              </w:rPr>
            </w:pPr>
            <w:r w:rsidRPr="00777B0A">
              <w:rPr>
                <w:rFonts w:ascii="Times New Roman" w:hAnsi="Times New Roman" w:cs="Times New Roman"/>
                <w:bCs/>
                <w:color w:val="00000A"/>
                <w:lang w:val="en-US" w:eastAsia="en-US"/>
              </w:rPr>
              <w:t>&lt;.0001</w:t>
            </w:r>
          </w:p>
        </w:tc>
        <w:tc>
          <w:tcPr>
            <w:tcW w:w="540" w:type="dxa"/>
            <w:tcBorders>
              <w:top w:val="single" w:sz="4" w:space="0" w:color="auto"/>
              <w:bottom w:val="nil"/>
            </w:tcBorders>
          </w:tcPr>
          <w:p w14:paraId="43993E2B" w14:textId="77777777" w:rsidR="00C62854" w:rsidRPr="00777B0A" w:rsidRDefault="00C62854" w:rsidP="00E47DA1">
            <w:pPr>
              <w:pStyle w:val="TableStijl"/>
              <w:spacing w:line="480" w:lineRule="auto"/>
              <w:rPr>
                <w:rFonts w:ascii="Times New Roman" w:hAnsi="Times New Roman" w:cs="Times New Roman"/>
                <w:lang w:val="en-US"/>
              </w:rPr>
            </w:pPr>
          </w:p>
        </w:tc>
        <w:tc>
          <w:tcPr>
            <w:tcW w:w="810" w:type="dxa"/>
            <w:tcBorders>
              <w:top w:val="single" w:sz="4" w:space="0" w:color="auto"/>
              <w:left w:val="nil"/>
              <w:bottom w:val="nil"/>
              <w:right w:val="nil"/>
            </w:tcBorders>
            <w:shd w:val="clear" w:color="auto" w:fill="auto"/>
            <w:noWrap/>
            <w:vAlign w:val="center"/>
            <w:hideMark/>
          </w:tcPr>
          <w:p w14:paraId="68F2DDBF"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2.19</w:t>
            </w:r>
          </w:p>
        </w:tc>
        <w:tc>
          <w:tcPr>
            <w:tcW w:w="689" w:type="dxa"/>
            <w:tcBorders>
              <w:top w:val="single" w:sz="4" w:space="0" w:color="auto"/>
              <w:left w:val="nil"/>
              <w:bottom w:val="nil"/>
              <w:right w:val="nil"/>
            </w:tcBorders>
            <w:shd w:val="clear" w:color="auto" w:fill="auto"/>
            <w:noWrap/>
            <w:vAlign w:val="center"/>
            <w:hideMark/>
          </w:tcPr>
          <w:p w14:paraId="4831D854"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.13</w:t>
            </w:r>
          </w:p>
        </w:tc>
        <w:tc>
          <w:tcPr>
            <w:tcW w:w="641" w:type="dxa"/>
            <w:tcBorders>
              <w:top w:val="single" w:sz="4" w:space="0" w:color="auto"/>
              <w:left w:val="nil"/>
              <w:bottom w:val="nil"/>
              <w:right w:val="nil"/>
            </w:tcBorders>
            <w:vAlign w:val="center"/>
          </w:tcPr>
          <w:p w14:paraId="3B44F697"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16.45</w:t>
            </w:r>
          </w:p>
        </w:tc>
        <w:tc>
          <w:tcPr>
            <w:tcW w:w="830" w:type="dxa"/>
            <w:tcBorders>
              <w:top w:val="single" w:sz="4" w:space="0" w:color="auto"/>
              <w:left w:val="nil"/>
              <w:bottom w:val="nil"/>
              <w:right w:val="nil"/>
            </w:tcBorders>
            <w:vAlign w:val="center"/>
          </w:tcPr>
          <w:p w14:paraId="5FB4E428"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&lt;.0001</w:t>
            </w:r>
          </w:p>
        </w:tc>
      </w:tr>
      <w:tr w:rsidR="00C62854" w:rsidRPr="00777B0A" w14:paraId="53BCB75C" w14:textId="77777777" w:rsidTr="00E47DA1">
        <w:trPr>
          <w:trHeight w:val="460"/>
        </w:trPr>
        <w:tc>
          <w:tcPr>
            <w:tcW w:w="2098" w:type="dxa"/>
            <w:tcBorders>
              <w:top w:val="nil"/>
              <w:left w:val="nil"/>
              <w:right w:val="nil"/>
            </w:tcBorders>
            <w:shd w:val="clear" w:color="auto" w:fill="auto"/>
            <w:noWrap/>
            <w:vAlign w:val="center"/>
          </w:tcPr>
          <w:p w14:paraId="0DB163E8" w14:textId="77777777" w:rsidR="00C62854" w:rsidRPr="00777B0A" w:rsidRDefault="00C62854" w:rsidP="00E47DA1">
            <w:pPr>
              <w:pStyle w:val="TableStijl"/>
              <w:spacing w:line="480" w:lineRule="auto"/>
              <w:rPr>
                <w:rFonts w:ascii="Times New Roman" w:hAnsi="Times New Roman" w:cs="Times New Roman"/>
                <w:lang w:val="en-US"/>
              </w:rPr>
            </w:pPr>
            <w:r w:rsidRPr="00777B0A">
              <w:rPr>
                <w:rFonts w:ascii="Times New Roman" w:hAnsi="Times New Roman" w:cs="Times New Roman"/>
                <w:lang w:val="en-US"/>
              </w:rPr>
              <w:t>Distractor SD (5°)</w:t>
            </w:r>
          </w:p>
        </w:tc>
        <w:tc>
          <w:tcPr>
            <w:tcW w:w="875" w:type="dxa"/>
            <w:tcBorders>
              <w:top w:val="nil"/>
              <w:left w:val="nil"/>
              <w:right w:val="nil"/>
            </w:tcBorders>
            <w:shd w:val="clear" w:color="auto" w:fill="auto"/>
            <w:noWrap/>
            <w:vAlign w:val="center"/>
          </w:tcPr>
          <w:p w14:paraId="69527619"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
                <w:bCs/>
                <w:color w:val="00000A"/>
                <w:lang w:val="en-US" w:eastAsia="en-US"/>
              </w:rPr>
            </w:pPr>
            <w:r w:rsidRPr="00777B0A">
              <w:rPr>
                <w:rFonts w:ascii="Times New Roman" w:hAnsi="Times New Roman" w:cs="Times New Roman"/>
                <w:b/>
                <w:bCs/>
                <w:color w:val="00000A"/>
                <w:lang w:val="en-US" w:eastAsia="en-US"/>
              </w:rPr>
              <w:t>-.07</w:t>
            </w:r>
          </w:p>
        </w:tc>
        <w:tc>
          <w:tcPr>
            <w:tcW w:w="850" w:type="dxa"/>
            <w:tcBorders>
              <w:top w:val="nil"/>
              <w:left w:val="nil"/>
              <w:right w:val="nil"/>
            </w:tcBorders>
            <w:shd w:val="clear" w:color="auto" w:fill="auto"/>
            <w:noWrap/>
            <w:vAlign w:val="center"/>
          </w:tcPr>
          <w:p w14:paraId="1B898D7A"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
                <w:bCs/>
                <w:color w:val="00000A"/>
                <w:lang w:val="en-US" w:eastAsia="en-US"/>
              </w:rPr>
            </w:pPr>
            <w:r w:rsidRPr="00777B0A">
              <w:rPr>
                <w:rFonts w:ascii="Times New Roman" w:hAnsi="Times New Roman" w:cs="Times New Roman"/>
                <w:b/>
                <w:bCs/>
                <w:color w:val="00000A"/>
                <w:lang w:val="en-US" w:eastAsia="en-US"/>
              </w:rPr>
              <w:t>.01</w:t>
            </w:r>
          </w:p>
        </w:tc>
        <w:tc>
          <w:tcPr>
            <w:tcW w:w="767" w:type="dxa"/>
            <w:tcBorders>
              <w:top w:val="nil"/>
              <w:left w:val="nil"/>
              <w:right w:val="nil"/>
            </w:tcBorders>
            <w:vAlign w:val="center"/>
          </w:tcPr>
          <w:p w14:paraId="0705467C"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
                <w:bCs/>
                <w:color w:val="00000A"/>
                <w:lang w:val="en-US" w:eastAsia="en-US"/>
              </w:rPr>
            </w:pPr>
            <w:r w:rsidRPr="00777B0A">
              <w:rPr>
                <w:rFonts w:ascii="Times New Roman" w:hAnsi="Times New Roman" w:cs="Times New Roman"/>
                <w:b/>
                <w:bCs/>
                <w:color w:val="00000A"/>
                <w:lang w:val="en-US" w:eastAsia="en-US"/>
              </w:rPr>
              <w:t>-5.07</w:t>
            </w:r>
          </w:p>
        </w:tc>
        <w:tc>
          <w:tcPr>
            <w:tcW w:w="990" w:type="dxa"/>
            <w:tcBorders>
              <w:top w:val="nil"/>
              <w:left w:val="nil"/>
            </w:tcBorders>
            <w:vAlign w:val="center"/>
          </w:tcPr>
          <w:p w14:paraId="706DA942"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
                <w:bCs/>
                <w:color w:val="00000A"/>
                <w:lang w:val="en-US" w:eastAsia="en-US"/>
              </w:rPr>
            </w:pPr>
            <w:r w:rsidRPr="00777B0A">
              <w:rPr>
                <w:rFonts w:ascii="Times New Roman" w:hAnsi="Times New Roman" w:cs="Times New Roman"/>
                <w:b/>
                <w:bCs/>
                <w:color w:val="00000A"/>
                <w:lang w:val="en-US" w:eastAsia="en-US"/>
              </w:rPr>
              <w:t>&lt;.0001</w:t>
            </w:r>
          </w:p>
        </w:tc>
        <w:tc>
          <w:tcPr>
            <w:tcW w:w="540" w:type="dxa"/>
            <w:tcBorders>
              <w:top w:val="nil"/>
            </w:tcBorders>
          </w:tcPr>
          <w:p w14:paraId="3A033B3E"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p>
        </w:tc>
        <w:tc>
          <w:tcPr>
            <w:tcW w:w="810" w:type="dxa"/>
            <w:tcBorders>
              <w:top w:val="nil"/>
              <w:left w:val="nil"/>
              <w:right w:val="nil"/>
            </w:tcBorders>
            <w:shd w:val="clear" w:color="auto" w:fill="auto"/>
            <w:noWrap/>
            <w:vAlign w:val="center"/>
          </w:tcPr>
          <w:p w14:paraId="29049384"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
                <w:bCs/>
                <w:color w:val="00000A"/>
                <w:lang w:val="en-US" w:eastAsia="en-US"/>
              </w:rPr>
            </w:pPr>
            <w:r w:rsidRPr="00777B0A">
              <w:rPr>
                <w:rFonts w:ascii="Times New Roman" w:hAnsi="Times New Roman" w:cs="Times New Roman"/>
                <w:b/>
                <w:bCs/>
                <w:color w:val="00000A"/>
                <w:lang w:val="en-US" w:eastAsia="en-US"/>
              </w:rPr>
              <w:t>0.72</w:t>
            </w:r>
          </w:p>
        </w:tc>
        <w:tc>
          <w:tcPr>
            <w:tcW w:w="689" w:type="dxa"/>
            <w:tcBorders>
              <w:top w:val="nil"/>
              <w:left w:val="nil"/>
              <w:right w:val="nil"/>
            </w:tcBorders>
            <w:shd w:val="clear" w:color="auto" w:fill="auto"/>
            <w:noWrap/>
            <w:vAlign w:val="center"/>
          </w:tcPr>
          <w:p w14:paraId="2F9BE833"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
                <w:bCs/>
                <w:color w:val="00000A"/>
                <w:lang w:val="en-US" w:eastAsia="en-US"/>
              </w:rPr>
            </w:pPr>
            <w:r w:rsidRPr="00777B0A">
              <w:rPr>
                <w:rFonts w:ascii="Times New Roman" w:hAnsi="Times New Roman" w:cs="Times New Roman"/>
                <w:b/>
                <w:bCs/>
                <w:color w:val="00000A"/>
                <w:lang w:val="en-US" w:eastAsia="en-US"/>
              </w:rPr>
              <w:t>.09</w:t>
            </w:r>
          </w:p>
        </w:tc>
        <w:tc>
          <w:tcPr>
            <w:tcW w:w="641" w:type="dxa"/>
            <w:tcBorders>
              <w:top w:val="nil"/>
              <w:left w:val="nil"/>
              <w:right w:val="nil"/>
            </w:tcBorders>
            <w:vAlign w:val="center"/>
          </w:tcPr>
          <w:p w14:paraId="0B27BDAE"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
                <w:bCs/>
                <w:color w:val="00000A"/>
                <w:lang w:val="en-US" w:eastAsia="en-US"/>
              </w:rPr>
            </w:pPr>
            <w:r w:rsidRPr="00777B0A">
              <w:rPr>
                <w:rFonts w:ascii="Times New Roman" w:hAnsi="Times New Roman" w:cs="Times New Roman"/>
                <w:b/>
                <w:bCs/>
                <w:color w:val="00000A"/>
                <w:lang w:val="en-US" w:eastAsia="en-US"/>
              </w:rPr>
              <w:t>8.4</w:t>
            </w:r>
          </w:p>
        </w:tc>
        <w:tc>
          <w:tcPr>
            <w:tcW w:w="830" w:type="dxa"/>
            <w:tcBorders>
              <w:top w:val="nil"/>
              <w:left w:val="nil"/>
              <w:right w:val="nil"/>
            </w:tcBorders>
            <w:vAlign w:val="center"/>
          </w:tcPr>
          <w:p w14:paraId="0EA464D3"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
                <w:bCs/>
                <w:color w:val="00000A"/>
                <w:lang w:val="en-US" w:eastAsia="en-US"/>
              </w:rPr>
            </w:pPr>
            <w:r w:rsidRPr="00777B0A">
              <w:rPr>
                <w:rFonts w:ascii="Times New Roman" w:hAnsi="Times New Roman" w:cs="Times New Roman"/>
                <w:b/>
                <w:bCs/>
                <w:color w:val="00000A"/>
                <w:lang w:val="en-US" w:eastAsia="en-US"/>
              </w:rPr>
              <w:t>&lt;.0001</w:t>
            </w:r>
          </w:p>
        </w:tc>
      </w:tr>
      <w:tr w:rsidR="00C62854" w:rsidRPr="00777B0A" w14:paraId="67B3C817" w14:textId="77777777" w:rsidTr="00E47DA1">
        <w:trPr>
          <w:trHeight w:val="460"/>
        </w:trPr>
        <w:tc>
          <w:tcPr>
            <w:tcW w:w="2098" w:type="dxa"/>
            <w:tcBorders>
              <w:top w:val="nil"/>
              <w:left w:val="nil"/>
              <w:right w:val="nil"/>
            </w:tcBorders>
            <w:shd w:val="clear" w:color="auto" w:fill="auto"/>
            <w:noWrap/>
            <w:vAlign w:val="center"/>
            <w:hideMark/>
          </w:tcPr>
          <w:p w14:paraId="09D333EB" w14:textId="77777777" w:rsidR="00C62854" w:rsidRPr="00777B0A" w:rsidRDefault="00C62854" w:rsidP="00E47DA1">
            <w:pPr>
              <w:pStyle w:val="TableStijl"/>
              <w:spacing w:line="480" w:lineRule="auto"/>
              <w:rPr>
                <w:rFonts w:ascii="Times New Roman" w:hAnsi="Times New Roman" w:cs="Times New Roman"/>
                <w:lang w:val="en-US"/>
              </w:rPr>
            </w:pPr>
            <w:r w:rsidRPr="00777B0A">
              <w:rPr>
                <w:rFonts w:ascii="Times New Roman" w:hAnsi="Times New Roman" w:cs="Times New Roman"/>
                <w:lang w:val="en-US"/>
              </w:rPr>
              <w:t>Group</w:t>
            </w:r>
          </w:p>
        </w:tc>
        <w:tc>
          <w:tcPr>
            <w:tcW w:w="875" w:type="dxa"/>
            <w:tcBorders>
              <w:top w:val="nil"/>
              <w:left w:val="nil"/>
              <w:right w:val="nil"/>
            </w:tcBorders>
            <w:shd w:val="clear" w:color="auto" w:fill="auto"/>
            <w:noWrap/>
            <w:vAlign w:val="center"/>
            <w:hideMark/>
          </w:tcPr>
          <w:p w14:paraId="067B7CA4"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-.01</w:t>
            </w:r>
          </w:p>
        </w:tc>
        <w:tc>
          <w:tcPr>
            <w:tcW w:w="850" w:type="dxa"/>
            <w:tcBorders>
              <w:top w:val="nil"/>
              <w:left w:val="nil"/>
              <w:right w:val="nil"/>
            </w:tcBorders>
            <w:shd w:val="clear" w:color="auto" w:fill="auto"/>
            <w:noWrap/>
            <w:vAlign w:val="center"/>
            <w:hideMark/>
          </w:tcPr>
          <w:p w14:paraId="4A6950E1"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.04</w:t>
            </w:r>
          </w:p>
        </w:tc>
        <w:tc>
          <w:tcPr>
            <w:tcW w:w="767" w:type="dxa"/>
            <w:tcBorders>
              <w:top w:val="nil"/>
              <w:left w:val="nil"/>
              <w:right w:val="nil"/>
            </w:tcBorders>
            <w:vAlign w:val="center"/>
          </w:tcPr>
          <w:p w14:paraId="4550B582"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-.02</w:t>
            </w:r>
          </w:p>
        </w:tc>
        <w:tc>
          <w:tcPr>
            <w:tcW w:w="990" w:type="dxa"/>
            <w:tcBorders>
              <w:top w:val="nil"/>
              <w:left w:val="nil"/>
            </w:tcBorders>
            <w:vAlign w:val="center"/>
          </w:tcPr>
          <w:p w14:paraId="44501A09"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.98</w:t>
            </w:r>
          </w:p>
        </w:tc>
        <w:tc>
          <w:tcPr>
            <w:tcW w:w="540" w:type="dxa"/>
            <w:tcBorders>
              <w:top w:val="nil"/>
            </w:tcBorders>
          </w:tcPr>
          <w:p w14:paraId="5003B4FE"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p>
        </w:tc>
        <w:tc>
          <w:tcPr>
            <w:tcW w:w="810" w:type="dxa"/>
            <w:tcBorders>
              <w:top w:val="nil"/>
              <w:left w:val="nil"/>
              <w:right w:val="nil"/>
            </w:tcBorders>
            <w:shd w:val="clear" w:color="auto" w:fill="auto"/>
            <w:noWrap/>
            <w:vAlign w:val="center"/>
            <w:hideMark/>
          </w:tcPr>
          <w:p w14:paraId="3943596D"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-0.02</w:t>
            </w:r>
          </w:p>
        </w:tc>
        <w:tc>
          <w:tcPr>
            <w:tcW w:w="689" w:type="dxa"/>
            <w:tcBorders>
              <w:top w:val="nil"/>
              <w:left w:val="nil"/>
              <w:right w:val="nil"/>
            </w:tcBorders>
            <w:shd w:val="clear" w:color="auto" w:fill="auto"/>
            <w:noWrap/>
            <w:vAlign w:val="center"/>
            <w:hideMark/>
          </w:tcPr>
          <w:p w14:paraId="67CA8CAD"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.19</w:t>
            </w:r>
          </w:p>
        </w:tc>
        <w:tc>
          <w:tcPr>
            <w:tcW w:w="641" w:type="dxa"/>
            <w:tcBorders>
              <w:top w:val="nil"/>
              <w:left w:val="nil"/>
              <w:right w:val="nil"/>
            </w:tcBorders>
            <w:vAlign w:val="center"/>
          </w:tcPr>
          <w:p w14:paraId="6083C022"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-.12</w:t>
            </w:r>
          </w:p>
        </w:tc>
        <w:tc>
          <w:tcPr>
            <w:tcW w:w="830" w:type="dxa"/>
            <w:tcBorders>
              <w:top w:val="nil"/>
              <w:left w:val="nil"/>
              <w:right w:val="nil"/>
            </w:tcBorders>
            <w:vAlign w:val="center"/>
          </w:tcPr>
          <w:p w14:paraId="396EB8C9"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.90</w:t>
            </w:r>
          </w:p>
        </w:tc>
      </w:tr>
      <w:tr w:rsidR="00C62854" w:rsidRPr="00777B0A" w14:paraId="0AF13CFA" w14:textId="77777777" w:rsidTr="00E47DA1">
        <w:trPr>
          <w:trHeight w:val="460"/>
        </w:trPr>
        <w:tc>
          <w:tcPr>
            <w:tcW w:w="2098" w:type="dxa"/>
            <w:tcBorders>
              <w:left w:val="nil"/>
              <w:bottom w:val="single" w:sz="4" w:space="0" w:color="auto"/>
              <w:right w:val="nil"/>
            </w:tcBorders>
            <w:shd w:val="clear" w:color="auto" w:fill="auto"/>
            <w:noWrap/>
            <w:vAlign w:val="center"/>
          </w:tcPr>
          <w:p w14:paraId="771008B9" w14:textId="77777777" w:rsidR="00C62854" w:rsidRPr="00777B0A" w:rsidRDefault="00C62854" w:rsidP="00E47DA1">
            <w:pPr>
              <w:pStyle w:val="TableStijl"/>
              <w:spacing w:line="480" w:lineRule="auto"/>
              <w:rPr>
                <w:rFonts w:ascii="Times New Roman" w:hAnsi="Times New Roman" w:cs="Times New Roman"/>
                <w:lang w:val="en-US"/>
              </w:rPr>
            </w:pPr>
            <w:r w:rsidRPr="00777B0A">
              <w:rPr>
                <w:rFonts w:ascii="Times New Roman" w:hAnsi="Times New Roman" w:cs="Times New Roman"/>
                <w:lang w:val="en-US"/>
              </w:rPr>
              <w:t>Group x Distractor SD</w:t>
            </w:r>
          </w:p>
        </w:tc>
        <w:tc>
          <w:tcPr>
            <w:tcW w:w="875" w:type="dxa"/>
            <w:tcBorders>
              <w:left w:val="nil"/>
              <w:bottom w:val="single" w:sz="4" w:space="0" w:color="auto"/>
              <w:right w:val="nil"/>
            </w:tcBorders>
            <w:shd w:val="clear" w:color="auto" w:fill="auto"/>
            <w:noWrap/>
            <w:vAlign w:val="center"/>
          </w:tcPr>
          <w:p w14:paraId="3D2B9067"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.01</w:t>
            </w:r>
          </w:p>
        </w:tc>
        <w:tc>
          <w:tcPr>
            <w:tcW w:w="850" w:type="dxa"/>
            <w:tcBorders>
              <w:left w:val="nil"/>
              <w:bottom w:val="single" w:sz="4" w:space="0" w:color="auto"/>
              <w:right w:val="nil"/>
            </w:tcBorders>
            <w:shd w:val="clear" w:color="auto" w:fill="auto"/>
            <w:noWrap/>
            <w:vAlign w:val="center"/>
          </w:tcPr>
          <w:p w14:paraId="4B4F882C"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.02</w:t>
            </w:r>
          </w:p>
        </w:tc>
        <w:tc>
          <w:tcPr>
            <w:tcW w:w="767" w:type="dxa"/>
            <w:tcBorders>
              <w:left w:val="nil"/>
              <w:bottom w:val="single" w:sz="4" w:space="0" w:color="auto"/>
              <w:right w:val="nil"/>
            </w:tcBorders>
            <w:vAlign w:val="center"/>
          </w:tcPr>
          <w:p w14:paraId="4527E822"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.70</w:t>
            </w:r>
          </w:p>
        </w:tc>
        <w:tc>
          <w:tcPr>
            <w:tcW w:w="990" w:type="dxa"/>
            <w:tcBorders>
              <w:left w:val="nil"/>
              <w:bottom w:val="single" w:sz="4" w:space="0" w:color="auto"/>
            </w:tcBorders>
            <w:vAlign w:val="center"/>
          </w:tcPr>
          <w:p w14:paraId="27014CA0"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.49</w:t>
            </w:r>
          </w:p>
        </w:tc>
        <w:tc>
          <w:tcPr>
            <w:tcW w:w="540" w:type="dxa"/>
            <w:tcBorders>
              <w:bottom w:val="single" w:sz="4" w:space="0" w:color="auto"/>
            </w:tcBorders>
          </w:tcPr>
          <w:p w14:paraId="77E55BA8"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p>
        </w:tc>
        <w:tc>
          <w:tcPr>
            <w:tcW w:w="810" w:type="dxa"/>
            <w:tcBorders>
              <w:left w:val="nil"/>
              <w:bottom w:val="single" w:sz="4" w:space="0" w:color="auto"/>
              <w:right w:val="nil"/>
            </w:tcBorders>
            <w:shd w:val="clear" w:color="auto" w:fill="auto"/>
            <w:noWrap/>
            <w:vAlign w:val="center"/>
          </w:tcPr>
          <w:p w14:paraId="34FA2B73"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-0.14</w:t>
            </w:r>
          </w:p>
        </w:tc>
        <w:tc>
          <w:tcPr>
            <w:tcW w:w="689" w:type="dxa"/>
            <w:tcBorders>
              <w:left w:val="nil"/>
              <w:bottom w:val="single" w:sz="4" w:space="0" w:color="auto"/>
              <w:right w:val="nil"/>
            </w:tcBorders>
            <w:shd w:val="clear" w:color="auto" w:fill="auto"/>
            <w:noWrap/>
            <w:vAlign w:val="center"/>
          </w:tcPr>
          <w:p w14:paraId="7C61B882"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.12</w:t>
            </w:r>
          </w:p>
        </w:tc>
        <w:tc>
          <w:tcPr>
            <w:tcW w:w="641" w:type="dxa"/>
            <w:tcBorders>
              <w:left w:val="nil"/>
              <w:bottom w:val="single" w:sz="4" w:space="0" w:color="auto"/>
              <w:right w:val="nil"/>
            </w:tcBorders>
            <w:vAlign w:val="center"/>
          </w:tcPr>
          <w:p w14:paraId="4BF05C58"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-1.25</w:t>
            </w:r>
          </w:p>
        </w:tc>
        <w:tc>
          <w:tcPr>
            <w:tcW w:w="830" w:type="dxa"/>
            <w:tcBorders>
              <w:left w:val="nil"/>
              <w:bottom w:val="single" w:sz="4" w:space="0" w:color="auto"/>
              <w:right w:val="nil"/>
            </w:tcBorders>
            <w:vAlign w:val="center"/>
          </w:tcPr>
          <w:p w14:paraId="5F138564" w14:textId="77777777" w:rsidR="00C62854" w:rsidRPr="00777B0A" w:rsidRDefault="00C62854" w:rsidP="00E47DA1">
            <w:pPr>
              <w:pStyle w:val="HTMLPreformatted"/>
              <w:shd w:val="clear" w:color="auto" w:fill="FFFFFF"/>
              <w:spacing w:line="225" w:lineRule="atLeast"/>
              <w:jc w:val="center"/>
              <w:rPr>
                <w:rFonts w:ascii="Times New Roman" w:hAnsi="Times New Roman" w:cs="Times New Roman"/>
                <w:bCs/>
                <w:color w:val="00000A"/>
                <w:lang w:val="en-US" w:eastAsia="en-US"/>
              </w:rPr>
            </w:pPr>
            <w:r w:rsidRPr="00777B0A">
              <w:rPr>
                <w:rFonts w:ascii="Times New Roman" w:hAnsi="Times New Roman" w:cs="Times New Roman"/>
                <w:bCs/>
                <w:color w:val="00000A"/>
                <w:lang w:val="en-US" w:eastAsia="en-US"/>
              </w:rPr>
              <w:t>.21</w:t>
            </w:r>
          </w:p>
        </w:tc>
      </w:tr>
    </w:tbl>
    <w:p w14:paraId="63BCE8A8" w14:textId="77777777" w:rsidR="00C62854" w:rsidRPr="00777B0A" w:rsidRDefault="00C62854" w:rsidP="00C62854"/>
    <w:p w14:paraId="4FD926E1" w14:textId="6D88658A" w:rsidR="00C62854" w:rsidRDefault="00C62854">
      <w:pPr>
        <w:spacing w:line="240" w:lineRule="auto"/>
        <w:ind w:firstLine="0"/>
        <w:jc w:val="left"/>
        <w:rPr>
          <w:b/>
          <w:bCs/>
          <w:szCs w:val="26"/>
        </w:rPr>
      </w:pPr>
      <w:r>
        <w:rPr>
          <w:b/>
          <w:bCs/>
          <w:szCs w:val="26"/>
        </w:rPr>
        <w:br w:type="page"/>
      </w:r>
    </w:p>
    <w:p w14:paraId="222EC188" w14:textId="2D403F6E" w:rsidR="00C62854" w:rsidRPr="00C62854" w:rsidRDefault="00C62854" w:rsidP="003A381E">
      <w:pPr>
        <w:pStyle w:val="Heading2"/>
      </w:pPr>
      <w:r>
        <w:lastRenderedPageBreak/>
        <w:t>Table 3</w:t>
      </w:r>
    </w:p>
    <w:p w14:paraId="0EC590AC" w14:textId="5BD09232" w:rsidR="00C62854" w:rsidRPr="00777B0A" w:rsidRDefault="00C62854" w:rsidP="00C62854">
      <w:pPr>
        <w:pStyle w:val="TableStijl"/>
        <w:spacing w:line="480" w:lineRule="auto"/>
        <w:rPr>
          <w:rFonts w:ascii="Times New Roman" w:hAnsi="Times New Roman" w:cs="Times New Roman"/>
          <w:i/>
          <w:lang w:val="en-US"/>
        </w:rPr>
      </w:pPr>
      <w:bookmarkStart w:id="17" w:name="_Ref6491176"/>
      <w:bookmarkStart w:id="18" w:name="_Ref6490904"/>
      <w:r w:rsidRPr="00777B0A">
        <w:rPr>
          <w:rFonts w:ascii="Times New Roman" w:hAnsi="Times New Roman" w:cs="Times New Roman"/>
          <w:color w:val="auto"/>
        </w:rPr>
        <w:t xml:space="preserve">Table </w:t>
      </w:r>
      <w:r w:rsidRPr="00777B0A">
        <w:rPr>
          <w:rFonts w:ascii="Times New Roman" w:hAnsi="Times New Roman" w:cs="Times New Roman"/>
          <w:color w:val="auto"/>
        </w:rPr>
        <w:fldChar w:fldCharType="begin"/>
      </w:r>
      <w:r w:rsidRPr="00777B0A">
        <w:rPr>
          <w:rFonts w:ascii="Times New Roman" w:hAnsi="Times New Roman" w:cs="Times New Roman"/>
          <w:color w:val="auto"/>
        </w:rPr>
        <w:instrText xml:space="preserve"> SEQ Table \* ARABIC </w:instrText>
      </w:r>
      <w:r w:rsidRPr="00777B0A">
        <w:rPr>
          <w:rFonts w:ascii="Times New Roman" w:hAnsi="Times New Roman" w:cs="Times New Roman"/>
          <w:color w:val="auto"/>
        </w:rPr>
        <w:fldChar w:fldCharType="separate"/>
      </w:r>
      <w:r>
        <w:rPr>
          <w:rFonts w:ascii="Times New Roman" w:hAnsi="Times New Roman" w:cs="Times New Roman"/>
          <w:noProof/>
          <w:color w:val="auto"/>
        </w:rPr>
        <w:t>3</w:t>
      </w:r>
      <w:r w:rsidRPr="00777B0A">
        <w:rPr>
          <w:rFonts w:ascii="Times New Roman" w:hAnsi="Times New Roman" w:cs="Times New Roman"/>
          <w:color w:val="auto"/>
        </w:rPr>
        <w:fldChar w:fldCharType="end"/>
      </w:r>
      <w:bookmarkEnd w:id="17"/>
      <w:r w:rsidRPr="00777B0A">
        <w:rPr>
          <w:rFonts w:ascii="Times New Roman" w:hAnsi="Times New Roman" w:cs="Times New Roman"/>
          <w:color w:val="auto"/>
        </w:rPr>
        <w:t>.</w:t>
      </w:r>
      <w:r w:rsidRPr="00777B0A">
        <w:rPr>
          <w:rFonts w:ascii="Times New Roman" w:hAnsi="Times New Roman" w:cs="Times New Roman"/>
          <w:b/>
          <w:color w:val="auto"/>
        </w:rPr>
        <w:t xml:space="preserve"> </w:t>
      </w:r>
      <w:bookmarkEnd w:id="18"/>
      <w:r w:rsidRPr="00777B0A">
        <w:rPr>
          <w:rFonts w:ascii="Times New Roman" w:hAnsi="Times New Roman" w:cs="Times New Roman"/>
          <w:i/>
          <w:color w:val="auto"/>
        </w:rPr>
        <w:t>Result summary of Bayesian tests</w:t>
      </w:r>
    </w:p>
    <w:tbl>
      <w:tblPr>
        <w:tblW w:w="9451" w:type="dxa"/>
        <w:tblCellMar>
          <w:left w:w="70" w:type="dxa"/>
          <w:right w:w="70" w:type="dxa"/>
        </w:tblCellMar>
        <w:tblLook w:val="04A0" w:firstRow="1" w:lastRow="0" w:firstColumn="1" w:lastColumn="0" w:noHBand="0" w:noVBand="1"/>
      </w:tblPr>
      <w:tblGrid>
        <w:gridCol w:w="4410"/>
        <w:gridCol w:w="2340"/>
        <w:gridCol w:w="180"/>
        <w:gridCol w:w="2521"/>
      </w:tblGrid>
      <w:tr w:rsidR="00C62854" w:rsidRPr="00777B0A" w14:paraId="497B16D6" w14:textId="77777777" w:rsidTr="00E47DA1">
        <w:trPr>
          <w:trHeight w:val="598"/>
        </w:trPr>
        <w:tc>
          <w:tcPr>
            <w:tcW w:w="4410" w:type="dxa"/>
            <w:tcBorders>
              <w:top w:val="single" w:sz="4" w:space="0" w:color="auto"/>
              <w:left w:val="nil"/>
              <w:bottom w:val="nil"/>
              <w:right w:val="nil"/>
            </w:tcBorders>
            <w:shd w:val="clear" w:color="auto" w:fill="auto"/>
            <w:noWrap/>
            <w:vAlign w:val="bottom"/>
            <w:hideMark/>
          </w:tcPr>
          <w:p w14:paraId="4C4BD5CC" w14:textId="77777777" w:rsidR="00C62854" w:rsidRPr="00777B0A" w:rsidRDefault="00C62854" w:rsidP="00E47DA1">
            <w:pPr>
              <w:pStyle w:val="TableStijl"/>
              <w:spacing w:line="480" w:lineRule="auto"/>
              <w:rPr>
                <w:rFonts w:ascii="Times New Roman" w:hAnsi="Times New Roman" w:cs="Times New Roman"/>
                <w:lang w:val="en-US"/>
              </w:rPr>
            </w:pPr>
          </w:p>
        </w:tc>
        <w:tc>
          <w:tcPr>
            <w:tcW w:w="2340" w:type="dxa"/>
            <w:tcBorders>
              <w:top w:val="single" w:sz="4" w:space="0" w:color="auto"/>
              <w:left w:val="nil"/>
              <w:bottom w:val="nil"/>
            </w:tcBorders>
            <w:shd w:val="clear" w:color="auto" w:fill="auto"/>
            <w:noWrap/>
            <w:vAlign w:val="center"/>
            <w:hideMark/>
          </w:tcPr>
          <w:p w14:paraId="1455DF9C" w14:textId="77777777" w:rsidR="00C62854" w:rsidRPr="00777B0A" w:rsidRDefault="00C62854" w:rsidP="00E47DA1">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Reaction Time</w:t>
            </w:r>
          </w:p>
        </w:tc>
        <w:tc>
          <w:tcPr>
            <w:tcW w:w="180" w:type="dxa"/>
            <w:tcBorders>
              <w:top w:val="single" w:sz="4" w:space="0" w:color="auto"/>
              <w:bottom w:val="nil"/>
            </w:tcBorders>
          </w:tcPr>
          <w:p w14:paraId="3D7017BF" w14:textId="77777777" w:rsidR="00C62854" w:rsidRPr="00777B0A" w:rsidRDefault="00C62854" w:rsidP="00E47DA1">
            <w:pPr>
              <w:pStyle w:val="TableStijl"/>
              <w:spacing w:line="480" w:lineRule="auto"/>
              <w:jc w:val="center"/>
              <w:rPr>
                <w:rFonts w:ascii="Times New Roman" w:hAnsi="Times New Roman" w:cs="Times New Roman"/>
                <w:lang w:val="en-US"/>
              </w:rPr>
            </w:pPr>
          </w:p>
        </w:tc>
        <w:tc>
          <w:tcPr>
            <w:tcW w:w="2521" w:type="dxa"/>
            <w:tcBorders>
              <w:top w:val="single" w:sz="4" w:space="0" w:color="auto"/>
              <w:left w:val="nil"/>
              <w:bottom w:val="nil"/>
              <w:right w:val="nil"/>
            </w:tcBorders>
            <w:shd w:val="clear" w:color="auto" w:fill="auto"/>
            <w:noWrap/>
            <w:vAlign w:val="center"/>
            <w:hideMark/>
          </w:tcPr>
          <w:p w14:paraId="104BDD72" w14:textId="77777777" w:rsidR="00C62854" w:rsidRPr="00777B0A" w:rsidRDefault="00C62854" w:rsidP="00E47DA1">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Accuracy</w:t>
            </w:r>
          </w:p>
        </w:tc>
      </w:tr>
      <w:tr w:rsidR="00C62854" w:rsidRPr="00777B0A" w14:paraId="7CC434E8" w14:textId="77777777" w:rsidTr="00E47DA1">
        <w:trPr>
          <w:trHeight w:val="321"/>
        </w:trPr>
        <w:tc>
          <w:tcPr>
            <w:tcW w:w="4410" w:type="dxa"/>
            <w:tcBorders>
              <w:top w:val="nil"/>
              <w:left w:val="nil"/>
              <w:bottom w:val="single" w:sz="4" w:space="0" w:color="auto"/>
              <w:right w:val="nil"/>
            </w:tcBorders>
            <w:shd w:val="clear" w:color="auto" w:fill="auto"/>
            <w:noWrap/>
            <w:vAlign w:val="bottom"/>
            <w:hideMark/>
          </w:tcPr>
          <w:p w14:paraId="1227E0F8" w14:textId="77777777" w:rsidR="00C62854" w:rsidRPr="00777B0A" w:rsidRDefault="00C62854" w:rsidP="00E47DA1">
            <w:pPr>
              <w:pStyle w:val="TableStijl"/>
              <w:spacing w:line="480" w:lineRule="auto"/>
              <w:rPr>
                <w:rFonts w:ascii="Times New Roman" w:hAnsi="Times New Roman" w:cs="Times New Roman"/>
                <w:lang w:val="en-US"/>
              </w:rPr>
            </w:pPr>
          </w:p>
        </w:tc>
        <w:tc>
          <w:tcPr>
            <w:tcW w:w="2340" w:type="dxa"/>
            <w:tcBorders>
              <w:top w:val="nil"/>
              <w:left w:val="nil"/>
              <w:bottom w:val="single" w:sz="4" w:space="0" w:color="auto"/>
              <w:right w:val="nil"/>
            </w:tcBorders>
            <w:shd w:val="clear" w:color="auto" w:fill="auto"/>
            <w:noWrap/>
            <w:vAlign w:val="bottom"/>
            <w:hideMark/>
          </w:tcPr>
          <w:p w14:paraId="1EEE39AD" w14:textId="77777777" w:rsidR="00C62854" w:rsidRPr="00777B0A" w:rsidRDefault="00C62854" w:rsidP="00E47DA1">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Bayes factor</w:t>
            </w:r>
          </w:p>
        </w:tc>
        <w:tc>
          <w:tcPr>
            <w:tcW w:w="180" w:type="dxa"/>
            <w:tcBorders>
              <w:top w:val="nil"/>
              <w:bottom w:val="single" w:sz="4" w:space="0" w:color="auto"/>
            </w:tcBorders>
          </w:tcPr>
          <w:p w14:paraId="34276270" w14:textId="77777777" w:rsidR="00C62854" w:rsidRPr="00777B0A" w:rsidRDefault="00C62854" w:rsidP="00E47DA1">
            <w:pPr>
              <w:pStyle w:val="TableStijl"/>
              <w:spacing w:line="480" w:lineRule="auto"/>
              <w:jc w:val="center"/>
              <w:rPr>
                <w:rFonts w:ascii="Times New Roman" w:hAnsi="Times New Roman" w:cs="Times New Roman"/>
                <w:lang w:val="en-US"/>
              </w:rPr>
            </w:pPr>
          </w:p>
        </w:tc>
        <w:tc>
          <w:tcPr>
            <w:tcW w:w="2521" w:type="dxa"/>
            <w:tcBorders>
              <w:top w:val="nil"/>
              <w:left w:val="nil"/>
              <w:bottom w:val="single" w:sz="4" w:space="0" w:color="auto"/>
              <w:right w:val="nil"/>
            </w:tcBorders>
            <w:shd w:val="clear" w:color="auto" w:fill="auto"/>
            <w:noWrap/>
            <w:vAlign w:val="bottom"/>
            <w:hideMark/>
          </w:tcPr>
          <w:p w14:paraId="65F82C31" w14:textId="77777777" w:rsidR="00C62854" w:rsidRPr="00777B0A" w:rsidRDefault="00C62854" w:rsidP="00E47DA1">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Bayes factor</w:t>
            </w:r>
          </w:p>
        </w:tc>
      </w:tr>
      <w:tr w:rsidR="00C62854" w:rsidRPr="00777B0A" w14:paraId="0C024FF7" w14:textId="77777777" w:rsidTr="00E47DA1">
        <w:trPr>
          <w:trHeight w:val="460"/>
        </w:trPr>
        <w:tc>
          <w:tcPr>
            <w:tcW w:w="4410" w:type="dxa"/>
            <w:tcBorders>
              <w:top w:val="single" w:sz="4" w:space="0" w:color="auto"/>
              <w:left w:val="nil"/>
              <w:bottom w:val="nil"/>
              <w:right w:val="nil"/>
            </w:tcBorders>
            <w:shd w:val="clear" w:color="auto" w:fill="auto"/>
            <w:noWrap/>
            <w:vAlign w:val="center"/>
          </w:tcPr>
          <w:p w14:paraId="0E2E91B5" w14:textId="48A1DFD1" w:rsidR="00C62854" w:rsidRPr="00777B0A" w:rsidRDefault="00C62854" w:rsidP="005B6382">
            <w:pPr>
              <w:pStyle w:val="TableStijl"/>
              <w:numPr>
                <w:ilvl w:val="0"/>
                <w:numId w:val="4"/>
              </w:numPr>
              <w:spacing w:line="480" w:lineRule="auto"/>
              <w:rPr>
                <w:rFonts w:ascii="Times New Roman" w:hAnsi="Times New Roman" w:cs="Times New Roman"/>
                <w:lang w:val="en-US"/>
              </w:rPr>
            </w:pPr>
            <w:r w:rsidRPr="00777B0A">
              <w:rPr>
                <w:rFonts w:ascii="Times New Roman" w:hAnsi="Times New Roman" w:cs="Times New Roman"/>
                <w:lang w:val="en-US"/>
              </w:rPr>
              <w:t>DSD + participant</w:t>
            </w:r>
          </w:p>
        </w:tc>
        <w:tc>
          <w:tcPr>
            <w:tcW w:w="2340" w:type="dxa"/>
            <w:tcBorders>
              <w:top w:val="single" w:sz="4" w:space="0" w:color="auto"/>
              <w:left w:val="nil"/>
              <w:bottom w:val="nil"/>
              <w:right w:val="nil"/>
            </w:tcBorders>
            <w:shd w:val="clear" w:color="auto" w:fill="auto"/>
            <w:noWrap/>
            <w:vAlign w:val="center"/>
          </w:tcPr>
          <w:p w14:paraId="2B98961C" w14:textId="77777777" w:rsidR="00C62854" w:rsidRPr="00777B0A" w:rsidRDefault="00C62854" w:rsidP="00E4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firstLine="0"/>
              <w:jc w:val="center"/>
              <w:rPr>
                <w:bCs/>
                <w:sz w:val="20"/>
                <w:szCs w:val="20"/>
              </w:rPr>
            </w:pPr>
            <w:r w:rsidRPr="00777B0A">
              <w:rPr>
                <w:bCs/>
                <w:sz w:val="20"/>
                <w:szCs w:val="20"/>
              </w:rPr>
              <w:t>1</w:t>
            </w:r>
          </w:p>
        </w:tc>
        <w:tc>
          <w:tcPr>
            <w:tcW w:w="180" w:type="dxa"/>
            <w:tcBorders>
              <w:top w:val="single" w:sz="4" w:space="0" w:color="auto"/>
              <w:bottom w:val="nil"/>
            </w:tcBorders>
          </w:tcPr>
          <w:p w14:paraId="17C38358" w14:textId="77777777" w:rsidR="00C62854" w:rsidRPr="00777B0A" w:rsidRDefault="00C62854" w:rsidP="00E47DA1">
            <w:pPr>
              <w:pStyle w:val="TableStijl"/>
              <w:spacing w:line="480" w:lineRule="auto"/>
              <w:rPr>
                <w:rFonts w:ascii="Times New Roman" w:hAnsi="Times New Roman" w:cs="Times New Roman"/>
                <w:lang w:val="en-US"/>
              </w:rPr>
            </w:pPr>
          </w:p>
        </w:tc>
        <w:tc>
          <w:tcPr>
            <w:tcW w:w="2521" w:type="dxa"/>
            <w:tcBorders>
              <w:top w:val="single" w:sz="4" w:space="0" w:color="auto"/>
              <w:left w:val="nil"/>
              <w:bottom w:val="nil"/>
              <w:right w:val="nil"/>
            </w:tcBorders>
            <w:shd w:val="clear" w:color="auto" w:fill="auto"/>
            <w:noWrap/>
            <w:vAlign w:val="center"/>
            <w:hideMark/>
          </w:tcPr>
          <w:p w14:paraId="42929246" w14:textId="77777777" w:rsidR="00C62854" w:rsidRPr="00777B0A" w:rsidRDefault="00C62854" w:rsidP="00E4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firstLine="0"/>
              <w:jc w:val="center"/>
              <w:rPr>
                <w:bCs/>
                <w:sz w:val="20"/>
                <w:szCs w:val="20"/>
              </w:rPr>
            </w:pPr>
            <w:r w:rsidRPr="00777B0A">
              <w:rPr>
                <w:bCs/>
                <w:sz w:val="20"/>
                <w:szCs w:val="20"/>
              </w:rPr>
              <w:t>1</w:t>
            </w:r>
          </w:p>
        </w:tc>
      </w:tr>
      <w:tr w:rsidR="00C62854" w:rsidRPr="00777B0A" w14:paraId="08A12E5F" w14:textId="77777777" w:rsidTr="00E47DA1">
        <w:trPr>
          <w:trHeight w:val="460"/>
        </w:trPr>
        <w:tc>
          <w:tcPr>
            <w:tcW w:w="4410" w:type="dxa"/>
            <w:tcBorders>
              <w:top w:val="nil"/>
              <w:left w:val="nil"/>
              <w:right w:val="nil"/>
            </w:tcBorders>
            <w:shd w:val="clear" w:color="auto" w:fill="auto"/>
            <w:noWrap/>
            <w:vAlign w:val="center"/>
          </w:tcPr>
          <w:p w14:paraId="4FC2639D" w14:textId="28A76EED" w:rsidR="00C62854" w:rsidRPr="00777B0A" w:rsidRDefault="00C62854" w:rsidP="005B6382">
            <w:pPr>
              <w:pStyle w:val="TableStijl"/>
              <w:numPr>
                <w:ilvl w:val="0"/>
                <w:numId w:val="4"/>
              </w:numPr>
              <w:spacing w:line="480" w:lineRule="auto"/>
              <w:rPr>
                <w:rFonts w:ascii="Times New Roman" w:hAnsi="Times New Roman" w:cs="Times New Roman"/>
                <w:lang w:val="en-US"/>
              </w:rPr>
            </w:pPr>
            <w:r w:rsidRPr="00777B0A">
              <w:rPr>
                <w:rFonts w:ascii="Times New Roman" w:hAnsi="Times New Roman" w:cs="Times New Roman"/>
                <w:lang w:val="en-US"/>
              </w:rPr>
              <w:t>Group + DSD + Participant</w:t>
            </w:r>
          </w:p>
        </w:tc>
        <w:tc>
          <w:tcPr>
            <w:tcW w:w="2340" w:type="dxa"/>
            <w:tcBorders>
              <w:top w:val="nil"/>
              <w:left w:val="nil"/>
              <w:right w:val="nil"/>
            </w:tcBorders>
            <w:shd w:val="clear" w:color="auto" w:fill="auto"/>
            <w:noWrap/>
            <w:vAlign w:val="center"/>
          </w:tcPr>
          <w:p w14:paraId="6F74504E" w14:textId="77777777" w:rsidR="00C62854" w:rsidRPr="00777B0A" w:rsidRDefault="00C62854" w:rsidP="00E47DA1">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9.04</w:t>
            </w:r>
          </w:p>
        </w:tc>
        <w:tc>
          <w:tcPr>
            <w:tcW w:w="180" w:type="dxa"/>
            <w:tcBorders>
              <w:top w:val="nil"/>
            </w:tcBorders>
          </w:tcPr>
          <w:p w14:paraId="5C39AB1B" w14:textId="77777777" w:rsidR="00C62854" w:rsidRPr="00777B0A" w:rsidRDefault="00C62854" w:rsidP="00E47DA1">
            <w:pPr>
              <w:pStyle w:val="TableStijl"/>
              <w:spacing w:line="480" w:lineRule="auto"/>
              <w:jc w:val="center"/>
              <w:rPr>
                <w:rFonts w:ascii="Times New Roman" w:hAnsi="Times New Roman" w:cs="Times New Roman"/>
                <w:lang w:val="en-US"/>
              </w:rPr>
            </w:pPr>
          </w:p>
        </w:tc>
        <w:tc>
          <w:tcPr>
            <w:tcW w:w="2521" w:type="dxa"/>
            <w:tcBorders>
              <w:top w:val="nil"/>
              <w:left w:val="nil"/>
              <w:right w:val="nil"/>
            </w:tcBorders>
            <w:shd w:val="clear" w:color="auto" w:fill="auto"/>
            <w:noWrap/>
            <w:vAlign w:val="center"/>
          </w:tcPr>
          <w:p w14:paraId="2B6624DE" w14:textId="77777777" w:rsidR="00C62854" w:rsidRPr="00777B0A" w:rsidRDefault="00C62854" w:rsidP="00E47DA1">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12.79</w:t>
            </w:r>
          </w:p>
        </w:tc>
      </w:tr>
      <w:tr w:rsidR="00C62854" w:rsidRPr="00777B0A" w14:paraId="3BA91EE0" w14:textId="77777777" w:rsidTr="00E47DA1">
        <w:trPr>
          <w:trHeight w:val="460"/>
        </w:trPr>
        <w:tc>
          <w:tcPr>
            <w:tcW w:w="4410" w:type="dxa"/>
            <w:tcBorders>
              <w:top w:val="nil"/>
              <w:left w:val="nil"/>
              <w:right w:val="nil"/>
            </w:tcBorders>
            <w:shd w:val="clear" w:color="auto" w:fill="auto"/>
            <w:noWrap/>
            <w:vAlign w:val="center"/>
            <w:hideMark/>
          </w:tcPr>
          <w:p w14:paraId="2A7C9E32" w14:textId="51BB9F6A" w:rsidR="00C62854" w:rsidRPr="00777B0A" w:rsidRDefault="00C62854" w:rsidP="005B6382">
            <w:pPr>
              <w:pStyle w:val="TableStijl"/>
              <w:numPr>
                <w:ilvl w:val="0"/>
                <w:numId w:val="4"/>
              </w:numPr>
              <w:spacing w:line="480" w:lineRule="auto"/>
              <w:rPr>
                <w:rFonts w:ascii="Times New Roman" w:hAnsi="Times New Roman" w:cs="Times New Roman"/>
                <w:lang w:val="en-US"/>
              </w:rPr>
            </w:pPr>
            <w:r w:rsidRPr="00777B0A">
              <w:rPr>
                <w:rFonts w:ascii="Times New Roman" w:hAnsi="Times New Roman" w:cs="Times New Roman"/>
                <w:lang w:val="en-US"/>
              </w:rPr>
              <w:t>Group + DSD + Group*Participant + Participant</w:t>
            </w:r>
          </w:p>
        </w:tc>
        <w:tc>
          <w:tcPr>
            <w:tcW w:w="2340" w:type="dxa"/>
            <w:tcBorders>
              <w:top w:val="nil"/>
              <w:left w:val="nil"/>
              <w:right w:val="nil"/>
            </w:tcBorders>
            <w:shd w:val="clear" w:color="auto" w:fill="auto"/>
            <w:noWrap/>
            <w:vAlign w:val="center"/>
            <w:hideMark/>
          </w:tcPr>
          <w:p w14:paraId="09CDBA09" w14:textId="77777777" w:rsidR="00C62854" w:rsidRPr="00777B0A" w:rsidRDefault="00C62854" w:rsidP="00E47DA1">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88</w:t>
            </w:r>
          </w:p>
        </w:tc>
        <w:tc>
          <w:tcPr>
            <w:tcW w:w="180" w:type="dxa"/>
            <w:tcBorders>
              <w:top w:val="nil"/>
            </w:tcBorders>
          </w:tcPr>
          <w:p w14:paraId="3466A4E4" w14:textId="77777777" w:rsidR="00C62854" w:rsidRPr="00777B0A" w:rsidRDefault="00C62854" w:rsidP="00E47DA1">
            <w:pPr>
              <w:pStyle w:val="TableStijl"/>
              <w:spacing w:line="480" w:lineRule="auto"/>
              <w:jc w:val="center"/>
              <w:rPr>
                <w:rFonts w:ascii="Times New Roman" w:hAnsi="Times New Roman" w:cs="Times New Roman"/>
                <w:lang w:val="en-US"/>
              </w:rPr>
            </w:pPr>
          </w:p>
        </w:tc>
        <w:tc>
          <w:tcPr>
            <w:tcW w:w="2521" w:type="dxa"/>
            <w:tcBorders>
              <w:top w:val="nil"/>
              <w:left w:val="nil"/>
              <w:right w:val="nil"/>
            </w:tcBorders>
            <w:shd w:val="clear" w:color="auto" w:fill="auto"/>
            <w:noWrap/>
            <w:vAlign w:val="center"/>
          </w:tcPr>
          <w:p w14:paraId="60D08C74" w14:textId="77777777" w:rsidR="00C62854" w:rsidRPr="00777B0A" w:rsidRDefault="00C62854" w:rsidP="00E47DA1">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423.31</w:t>
            </w:r>
          </w:p>
        </w:tc>
      </w:tr>
      <w:tr w:rsidR="00C62854" w:rsidRPr="00777B0A" w14:paraId="52DD87C4" w14:textId="77777777" w:rsidTr="00E47DA1">
        <w:trPr>
          <w:trHeight w:val="460"/>
        </w:trPr>
        <w:tc>
          <w:tcPr>
            <w:tcW w:w="4410" w:type="dxa"/>
            <w:tcBorders>
              <w:left w:val="nil"/>
              <w:right w:val="nil"/>
            </w:tcBorders>
            <w:shd w:val="clear" w:color="auto" w:fill="auto"/>
            <w:noWrap/>
            <w:vAlign w:val="center"/>
          </w:tcPr>
          <w:p w14:paraId="62123DF5" w14:textId="77777777" w:rsidR="00C62854" w:rsidRPr="00777B0A" w:rsidRDefault="00C62854" w:rsidP="005B6382">
            <w:pPr>
              <w:pStyle w:val="TableStijl"/>
              <w:numPr>
                <w:ilvl w:val="0"/>
                <w:numId w:val="4"/>
              </w:numPr>
              <w:spacing w:line="480" w:lineRule="auto"/>
              <w:rPr>
                <w:rFonts w:ascii="Times New Roman" w:hAnsi="Times New Roman" w:cs="Times New Roman"/>
                <w:lang w:val="en-US"/>
              </w:rPr>
            </w:pPr>
            <w:r w:rsidRPr="00777B0A">
              <w:rPr>
                <w:rFonts w:ascii="Times New Roman" w:hAnsi="Times New Roman" w:cs="Times New Roman"/>
                <w:lang w:val="en-US"/>
              </w:rPr>
              <w:t>Participant</w:t>
            </w:r>
          </w:p>
        </w:tc>
        <w:tc>
          <w:tcPr>
            <w:tcW w:w="2340" w:type="dxa"/>
            <w:tcBorders>
              <w:left w:val="nil"/>
              <w:right w:val="nil"/>
            </w:tcBorders>
            <w:shd w:val="clear" w:color="auto" w:fill="auto"/>
            <w:noWrap/>
            <w:vAlign w:val="center"/>
          </w:tcPr>
          <w:p w14:paraId="70DFBDE3" w14:textId="77777777" w:rsidR="00C62854" w:rsidRPr="00777B0A" w:rsidRDefault="00C62854" w:rsidP="00E47DA1">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5.15 * 10^35</w:t>
            </w:r>
          </w:p>
        </w:tc>
        <w:tc>
          <w:tcPr>
            <w:tcW w:w="180" w:type="dxa"/>
          </w:tcPr>
          <w:p w14:paraId="52849E28" w14:textId="77777777" w:rsidR="00C62854" w:rsidRPr="00777B0A" w:rsidRDefault="00C62854" w:rsidP="00E47DA1">
            <w:pPr>
              <w:pStyle w:val="TableStijl"/>
              <w:spacing w:line="480" w:lineRule="auto"/>
              <w:jc w:val="center"/>
              <w:rPr>
                <w:rFonts w:ascii="Times New Roman" w:hAnsi="Times New Roman" w:cs="Times New Roman"/>
                <w:lang w:val="en-US"/>
              </w:rPr>
            </w:pPr>
          </w:p>
        </w:tc>
        <w:tc>
          <w:tcPr>
            <w:tcW w:w="2521" w:type="dxa"/>
            <w:tcBorders>
              <w:left w:val="nil"/>
              <w:right w:val="nil"/>
            </w:tcBorders>
            <w:shd w:val="clear" w:color="auto" w:fill="auto"/>
            <w:noWrap/>
            <w:vAlign w:val="center"/>
          </w:tcPr>
          <w:p w14:paraId="44B44590" w14:textId="77777777" w:rsidR="00C62854" w:rsidRPr="00777B0A" w:rsidRDefault="00C62854" w:rsidP="00E47DA1">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2.50 * 10^41</w:t>
            </w:r>
          </w:p>
        </w:tc>
      </w:tr>
      <w:tr w:rsidR="00C62854" w:rsidRPr="00777B0A" w14:paraId="173D5E5B" w14:textId="77777777" w:rsidTr="00E47DA1">
        <w:trPr>
          <w:trHeight w:val="460"/>
        </w:trPr>
        <w:tc>
          <w:tcPr>
            <w:tcW w:w="4410" w:type="dxa"/>
            <w:tcBorders>
              <w:left w:val="nil"/>
              <w:bottom w:val="single" w:sz="4" w:space="0" w:color="auto"/>
              <w:right w:val="nil"/>
            </w:tcBorders>
            <w:shd w:val="clear" w:color="auto" w:fill="auto"/>
            <w:noWrap/>
            <w:vAlign w:val="center"/>
          </w:tcPr>
          <w:p w14:paraId="17AE5DF8" w14:textId="77777777" w:rsidR="00C62854" w:rsidRPr="00777B0A" w:rsidRDefault="00C62854" w:rsidP="005B6382">
            <w:pPr>
              <w:pStyle w:val="TableStijl"/>
              <w:numPr>
                <w:ilvl w:val="0"/>
                <w:numId w:val="4"/>
              </w:numPr>
              <w:spacing w:line="480" w:lineRule="auto"/>
              <w:rPr>
                <w:rFonts w:ascii="Times New Roman" w:hAnsi="Times New Roman" w:cs="Times New Roman"/>
                <w:lang w:val="en-US"/>
              </w:rPr>
            </w:pPr>
            <w:r w:rsidRPr="00777B0A">
              <w:rPr>
                <w:rFonts w:ascii="Times New Roman" w:hAnsi="Times New Roman" w:cs="Times New Roman"/>
                <w:lang w:val="en-US"/>
              </w:rPr>
              <w:t>Group + Participant</w:t>
            </w:r>
          </w:p>
        </w:tc>
        <w:tc>
          <w:tcPr>
            <w:tcW w:w="2340" w:type="dxa"/>
            <w:tcBorders>
              <w:left w:val="nil"/>
              <w:bottom w:val="single" w:sz="4" w:space="0" w:color="auto"/>
              <w:right w:val="nil"/>
            </w:tcBorders>
            <w:shd w:val="clear" w:color="auto" w:fill="auto"/>
            <w:noWrap/>
            <w:vAlign w:val="center"/>
          </w:tcPr>
          <w:p w14:paraId="1757BEED" w14:textId="77777777" w:rsidR="00C62854" w:rsidRPr="00777B0A" w:rsidRDefault="00C62854" w:rsidP="00E47DA1">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4.65* 10^36</w:t>
            </w:r>
          </w:p>
        </w:tc>
        <w:tc>
          <w:tcPr>
            <w:tcW w:w="180" w:type="dxa"/>
            <w:tcBorders>
              <w:bottom w:val="single" w:sz="4" w:space="0" w:color="auto"/>
            </w:tcBorders>
          </w:tcPr>
          <w:p w14:paraId="1C4436AF" w14:textId="77777777" w:rsidR="00C62854" w:rsidRPr="00777B0A" w:rsidRDefault="00C62854" w:rsidP="00E47DA1">
            <w:pPr>
              <w:pStyle w:val="TableStijl"/>
              <w:spacing w:line="480" w:lineRule="auto"/>
              <w:jc w:val="center"/>
              <w:rPr>
                <w:rFonts w:ascii="Times New Roman" w:hAnsi="Times New Roman" w:cs="Times New Roman"/>
                <w:lang w:val="en-US"/>
              </w:rPr>
            </w:pPr>
          </w:p>
        </w:tc>
        <w:tc>
          <w:tcPr>
            <w:tcW w:w="2521" w:type="dxa"/>
            <w:tcBorders>
              <w:left w:val="nil"/>
              <w:bottom w:val="single" w:sz="4" w:space="0" w:color="auto"/>
              <w:right w:val="nil"/>
            </w:tcBorders>
            <w:shd w:val="clear" w:color="auto" w:fill="auto"/>
            <w:noWrap/>
            <w:vAlign w:val="center"/>
          </w:tcPr>
          <w:p w14:paraId="7FF28DF8" w14:textId="77777777" w:rsidR="00C62854" w:rsidRPr="00777B0A" w:rsidRDefault="00C62854" w:rsidP="00E47DA1">
            <w:pPr>
              <w:pStyle w:val="TableStijl"/>
              <w:spacing w:line="480" w:lineRule="auto"/>
              <w:jc w:val="center"/>
              <w:rPr>
                <w:rFonts w:ascii="Times New Roman" w:hAnsi="Times New Roman" w:cs="Times New Roman"/>
                <w:lang w:val="en-US"/>
              </w:rPr>
            </w:pPr>
            <w:r w:rsidRPr="00777B0A">
              <w:rPr>
                <w:rFonts w:ascii="Times New Roman" w:hAnsi="Times New Roman" w:cs="Times New Roman"/>
                <w:lang w:val="en-US"/>
              </w:rPr>
              <w:t>3.20 * 10^42</w:t>
            </w:r>
          </w:p>
        </w:tc>
      </w:tr>
    </w:tbl>
    <w:p w14:paraId="285974E5" w14:textId="77777777" w:rsidR="00C62854" w:rsidRPr="00777B0A" w:rsidRDefault="00C62854" w:rsidP="00C62854"/>
    <w:p w14:paraId="24AC4749" w14:textId="77777777" w:rsidR="00C62854" w:rsidRDefault="00C62854">
      <w:pPr>
        <w:ind w:firstLine="0"/>
        <w:jc w:val="left"/>
        <w:rPr>
          <w:b/>
          <w:bCs/>
          <w:szCs w:val="26"/>
        </w:rPr>
      </w:pPr>
    </w:p>
    <w:p w14:paraId="580E9DA6" w14:textId="1603E6DF" w:rsidR="00C62854" w:rsidRDefault="00C62854">
      <w:pPr>
        <w:ind w:firstLine="0"/>
        <w:jc w:val="left"/>
        <w:rPr>
          <w:b/>
          <w:bCs/>
          <w:szCs w:val="26"/>
        </w:rPr>
      </w:pPr>
    </w:p>
    <w:p w14:paraId="2EBCAFB6" w14:textId="5DE1837D" w:rsidR="00C62854" w:rsidRDefault="00C62854">
      <w:pPr>
        <w:spacing w:line="240" w:lineRule="auto"/>
        <w:ind w:firstLine="0"/>
        <w:jc w:val="left"/>
        <w:rPr>
          <w:b/>
          <w:bCs/>
          <w:szCs w:val="26"/>
        </w:rPr>
      </w:pPr>
      <w:r>
        <w:rPr>
          <w:b/>
          <w:bCs/>
          <w:szCs w:val="26"/>
        </w:rPr>
        <w:br w:type="page"/>
      </w:r>
    </w:p>
    <w:p w14:paraId="3BAF71B2" w14:textId="77777777" w:rsidR="005941D4" w:rsidRPr="00777B0A" w:rsidRDefault="005941D4" w:rsidP="003A381E">
      <w:pPr>
        <w:pStyle w:val="Heading2"/>
      </w:pPr>
      <w:r w:rsidRPr="00777B0A">
        <w:lastRenderedPageBreak/>
        <w:t>Figure 1</w:t>
      </w:r>
    </w:p>
    <w:p w14:paraId="192D588F" w14:textId="0FBBAF11" w:rsidR="005941D4" w:rsidRDefault="004A74F0" w:rsidP="003A381E">
      <w:pPr>
        <w:pStyle w:val="Heading2"/>
      </w:pPr>
      <w:r>
        <w:rPr>
          <w:noProof/>
          <w:lang w:val="nl-BE" w:eastAsia="nl-BE"/>
        </w:rPr>
        <w:drawing>
          <wp:inline distT="0" distB="0" distL="0" distR="0" wp14:anchorId="2E37C983" wp14:editId="66FB157D">
            <wp:extent cx="5861327" cy="5233181"/>
            <wp:effectExtent l="0" t="0" r="635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g1.jpg"/>
                    <pic:cNvPicPr/>
                  </pic:nvPicPr>
                  <pic:blipFill rotWithShape="1">
                    <a:blip r:embed="rId10">
                      <a:extLst>
                        <a:ext uri="{28A0092B-C50C-407E-A947-70E740481C1C}">
                          <a14:useLocalDpi xmlns:a14="http://schemas.microsoft.com/office/drawing/2010/main" val="0"/>
                        </a:ext>
                      </a:extLst>
                    </a:blip>
                    <a:srcRect l="16120" r="20879"/>
                    <a:stretch/>
                  </pic:blipFill>
                  <pic:spPr bwMode="auto">
                    <a:xfrm>
                      <a:off x="0" y="0"/>
                      <a:ext cx="5892137" cy="5260690"/>
                    </a:xfrm>
                    <a:prstGeom prst="rect">
                      <a:avLst/>
                    </a:prstGeom>
                    <a:ln>
                      <a:noFill/>
                    </a:ln>
                    <a:extLst>
                      <a:ext uri="{53640926-AAD7-44D8-BBD7-CCE9431645EC}">
                        <a14:shadowObscured xmlns:a14="http://schemas.microsoft.com/office/drawing/2010/main"/>
                      </a:ext>
                    </a:extLst>
                  </pic:spPr>
                </pic:pic>
              </a:graphicData>
            </a:graphic>
          </wp:inline>
        </w:drawing>
      </w:r>
    </w:p>
    <w:p w14:paraId="7616731B" w14:textId="189880DF" w:rsidR="004A74F0" w:rsidRDefault="003D117A" w:rsidP="00DC0662">
      <w:pPr>
        <w:pStyle w:val="Caption"/>
        <w:ind w:firstLine="0"/>
        <w:rPr>
          <w:b w:val="0"/>
          <w:bCs w:val="0"/>
          <w:color w:val="00000A"/>
          <w:sz w:val="22"/>
          <w:szCs w:val="22"/>
        </w:rPr>
      </w:pPr>
      <w:r w:rsidRPr="003D117A">
        <w:rPr>
          <w:b w:val="0"/>
          <w:bCs w:val="0"/>
          <w:i/>
          <w:color w:val="00000A"/>
          <w:sz w:val="22"/>
          <w:szCs w:val="22"/>
        </w:rPr>
        <w:t xml:space="preserve">Figure </w:t>
      </w:r>
      <w:r w:rsidRPr="003D117A">
        <w:rPr>
          <w:b w:val="0"/>
          <w:bCs w:val="0"/>
          <w:i/>
          <w:color w:val="00000A"/>
          <w:sz w:val="22"/>
          <w:szCs w:val="22"/>
        </w:rPr>
        <w:fldChar w:fldCharType="begin"/>
      </w:r>
      <w:r w:rsidRPr="003D117A">
        <w:rPr>
          <w:b w:val="0"/>
          <w:bCs w:val="0"/>
          <w:i/>
          <w:color w:val="00000A"/>
          <w:sz w:val="22"/>
          <w:szCs w:val="22"/>
        </w:rPr>
        <w:instrText xml:space="preserve"> SEQ Figure \* ARABIC </w:instrText>
      </w:r>
      <w:r w:rsidRPr="003D117A">
        <w:rPr>
          <w:b w:val="0"/>
          <w:bCs w:val="0"/>
          <w:i/>
          <w:color w:val="00000A"/>
          <w:sz w:val="22"/>
          <w:szCs w:val="22"/>
        </w:rPr>
        <w:fldChar w:fldCharType="separate"/>
      </w:r>
      <w:r w:rsidR="004B6830">
        <w:rPr>
          <w:b w:val="0"/>
          <w:bCs w:val="0"/>
          <w:i/>
          <w:noProof/>
          <w:color w:val="00000A"/>
          <w:sz w:val="22"/>
          <w:szCs w:val="22"/>
        </w:rPr>
        <w:t>1</w:t>
      </w:r>
      <w:r w:rsidRPr="003D117A">
        <w:rPr>
          <w:b w:val="0"/>
          <w:bCs w:val="0"/>
          <w:i/>
          <w:color w:val="00000A"/>
          <w:sz w:val="22"/>
          <w:szCs w:val="22"/>
        </w:rPr>
        <w:fldChar w:fldCharType="end"/>
      </w:r>
      <w:r>
        <w:rPr>
          <w:b w:val="0"/>
          <w:bCs w:val="0"/>
          <w:color w:val="00000A"/>
          <w:sz w:val="22"/>
          <w:szCs w:val="22"/>
        </w:rPr>
        <w:t xml:space="preserve">. </w:t>
      </w:r>
      <w:r w:rsidRPr="003D117A">
        <w:rPr>
          <w:b w:val="0"/>
          <w:bCs w:val="0"/>
          <w:color w:val="00000A"/>
          <w:sz w:val="22"/>
          <w:szCs w:val="22"/>
        </w:rPr>
        <w:t>Example</w:t>
      </w:r>
      <w:r w:rsidR="00DC0662">
        <w:rPr>
          <w:b w:val="0"/>
          <w:bCs w:val="0"/>
          <w:color w:val="00000A"/>
          <w:sz w:val="22"/>
          <w:szCs w:val="22"/>
        </w:rPr>
        <w:t xml:space="preserve"> search array for a prime trial and example search array for a test trial. In the prime trial, the distractors are sampled from a Gaussian distribution with a DSD of 10°. In this example</w:t>
      </w:r>
      <w:r w:rsidR="004A74F0">
        <w:rPr>
          <w:b w:val="0"/>
          <w:bCs w:val="0"/>
          <w:color w:val="00000A"/>
          <w:sz w:val="22"/>
          <w:szCs w:val="22"/>
        </w:rPr>
        <w:t>,</w:t>
      </w:r>
      <w:r w:rsidR="00DC0662">
        <w:rPr>
          <w:b w:val="0"/>
          <w:bCs w:val="0"/>
          <w:color w:val="00000A"/>
          <w:sz w:val="22"/>
          <w:szCs w:val="22"/>
        </w:rPr>
        <w:t xml:space="preserve"> the mean orientation of the distribution is 109° and the target orientation </w:t>
      </w:r>
      <w:r w:rsidR="004A74F0">
        <w:rPr>
          <w:b w:val="0"/>
          <w:bCs w:val="0"/>
          <w:color w:val="00000A"/>
          <w:sz w:val="22"/>
          <w:szCs w:val="22"/>
        </w:rPr>
        <w:t>differs 85° from the distractor distribution mean.</w:t>
      </w:r>
      <w:r w:rsidR="00DC0662">
        <w:rPr>
          <w:b w:val="0"/>
          <w:bCs w:val="0"/>
          <w:color w:val="00000A"/>
          <w:sz w:val="22"/>
          <w:szCs w:val="22"/>
        </w:rPr>
        <w:t xml:space="preserve"> In the test trial, </w:t>
      </w:r>
      <w:r w:rsidR="004A74F0">
        <w:rPr>
          <w:b w:val="0"/>
          <w:bCs w:val="0"/>
          <w:color w:val="00000A"/>
          <w:sz w:val="22"/>
          <w:szCs w:val="22"/>
        </w:rPr>
        <w:t xml:space="preserve">the distractors are sampled from a Gaussian distribution with a DSD of 5°. In this example the difference between the current target orientation and the previous distractor distribution mean (CT-PD) is </w:t>
      </w:r>
      <w:r w:rsidR="00DC0662">
        <w:rPr>
          <w:b w:val="0"/>
          <w:bCs w:val="0"/>
          <w:color w:val="00000A"/>
          <w:sz w:val="22"/>
          <w:szCs w:val="22"/>
        </w:rPr>
        <w:t>13°</w:t>
      </w:r>
      <w:r w:rsidR="004A74F0">
        <w:rPr>
          <w:b w:val="0"/>
          <w:bCs w:val="0"/>
          <w:color w:val="00000A"/>
          <w:sz w:val="22"/>
          <w:szCs w:val="22"/>
        </w:rPr>
        <w:t>. The target differs 61° from the current distractor distribution mean (M = 157°).</w:t>
      </w:r>
    </w:p>
    <w:p w14:paraId="27A67CAA" w14:textId="22C18BA1" w:rsidR="00DC0662" w:rsidRDefault="004A74F0" w:rsidP="00DC0662">
      <w:pPr>
        <w:pStyle w:val="Caption"/>
        <w:ind w:firstLine="0"/>
        <w:rPr>
          <w:b w:val="0"/>
          <w:bCs w:val="0"/>
          <w:color w:val="00000A"/>
          <w:sz w:val="22"/>
          <w:szCs w:val="22"/>
        </w:rPr>
      </w:pPr>
      <w:r>
        <w:rPr>
          <w:b w:val="0"/>
          <w:bCs w:val="0"/>
          <w:color w:val="00000A"/>
          <w:sz w:val="22"/>
          <w:szCs w:val="22"/>
        </w:rPr>
        <w:br/>
      </w:r>
      <w:r w:rsidR="00DC0662">
        <w:rPr>
          <w:b w:val="0"/>
          <w:bCs w:val="0"/>
          <w:color w:val="00000A"/>
          <w:sz w:val="22"/>
          <w:szCs w:val="22"/>
        </w:rPr>
        <w:t xml:space="preserve"> </w:t>
      </w:r>
    </w:p>
    <w:p w14:paraId="34C05A15" w14:textId="67AB09DE" w:rsidR="00BD3A22" w:rsidRPr="00777B0A" w:rsidRDefault="00435AD1" w:rsidP="00DC0662">
      <w:pPr>
        <w:pStyle w:val="Caption"/>
        <w:ind w:firstLine="0"/>
        <w:rPr>
          <w:b w:val="0"/>
          <w:bCs w:val="0"/>
          <w:szCs w:val="26"/>
        </w:rPr>
      </w:pPr>
      <w:r w:rsidRPr="00777B0A">
        <w:br w:type="page"/>
      </w:r>
    </w:p>
    <w:p w14:paraId="524CBA03" w14:textId="77777777" w:rsidR="00BD3A22" w:rsidRPr="00777B0A" w:rsidRDefault="00435AD1" w:rsidP="003A381E">
      <w:pPr>
        <w:pStyle w:val="Heading2"/>
      </w:pPr>
      <w:r w:rsidRPr="00777B0A">
        <w:lastRenderedPageBreak/>
        <w:t>Figure 2</w:t>
      </w:r>
    </w:p>
    <w:p w14:paraId="02176977" w14:textId="77777777" w:rsidR="003D117A" w:rsidRPr="00777B0A" w:rsidRDefault="003D117A" w:rsidP="003D117A">
      <w:pPr>
        <w:keepNext/>
      </w:pPr>
      <w:r w:rsidRPr="00777B0A">
        <w:rPr>
          <w:noProof/>
          <w:lang w:val="nl-BE" w:eastAsia="nl-BE"/>
        </w:rPr>
        <w:drawing>
          <wp:inline distT="0" distB="0" distL="0" distR="0" wp14:anchorId="3FB4FD2E" wp14:editId="1D61ADD9">
            <wp:extent cx="5760720" cy="3555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55365"/>
                    </a:xfrm>
                    <a:prstGeom prst="rect">
                      <a:avLst/>
                    </a:prstGeom>
                  </pic:spPr>
                </pic:pic>
              </a:graphicData>
            </a:graphic>
          </wp:inline>
        </w:drawing>
      </w:r>
    </w:p>
    <w:p w14:paraId="5735A2D7" w14:textId="5EF46615" w:rsidR="003D117A" w:rsidRPr="00777B0A" w:rsidRDefault="003D117A" w:rsidP="003D117A">
      <w:pPr>
        <w:ind w:left="708" w:firstLine="0"/>
        <w:rPr>
          <w:sz w:val="20"/>
          <w:szCs w:val="20"/>
        </w:rPr>
      </w:pPr>
      <w:r w:rsidRPr="00777B0A">
        <w:rPr>
          <w:bCs/>
          <w:i/>
          <w:sz w:val="20"/>
          <w:szCs w:val="20"/>
        </w:rPr>
        <w:t xml:space="preserve">Figure </w:t>
      </w:r>
      <w:r w:rsidRPr="00777B0A">
        <w:rPr>
          <w:bCs/>
          <w:i/>
          <w:sz w:val="20"/>
          <w:szCs w:val="20"/>
        </w:rPr>
        <w:fldChar w:fldCharType="begin"/>
      </w:r>
      <w:r w:rsidRPr="00777B0A">
        <w:rPr>
          <w:bCs/>
          <w:i/>
          <w:sz w:val="20"/>
          <w:szCs w:val="20"/>
        </w:rPr>
        <w:instrText xml:space="preserve"> SEQ Figure \* ARABIC </w:instrText>
      </w:r>
      <w:r w:rsidRPr="00777B0A">
        <w:rPr>
          <w:bCs/>
          <w:i/>
          <w:sz w:val="20"/>
          <w:szCs w:val="20"/>
        </w:rPr>
        <w:fldChar w:fldCharType="separate"/>
      </w:r>
      <w:r w:rsidR="004B6830">
        <w:rPr>
          <w:bCs/>
          <w:i/>
          <w:noProof/>
          <w:sz w:val="20"/>
          <w:szCs w:val="20"/>
        </w:rPr>
        <w:t>2</w:t>
      </w:r>
      <w:r w:rsidRPr="00777B0A">
        <w:rPr>
          <w:bCs/>
          <w:i/>
          <w:sz w:val="20"/>
          <w:szCs w:val="20"/>
        </w:rPr>
        <w:fldChar w:fldCharType="end"/>
      </w:r>
      <w:r w:rsidRPr="00777B0A">
        <w:rPr>
          <w:bCs/>
          <w:i/>
          <w:sz w:val="20"/>
          <w:szCs w:val="20"/>
        </w:rPr>
        <w:t>.</w:t>
      </w:r>
      <w:r w:rsidRPr="00777B0A">
        <w:rPr>
          <w:b/>
          <w:bCs/>
          <w:i/>
          <w:sz w:val="20"/>
          <w:szCs w:val="20"/>
        </w:rPr>
        <w:t xml:space="preserve"> </w:t>
      </w:r>
      <w:r w:rsidRPr="00777B0A">
        <w:rPr>
          <w:sz w:val="20"/>
          <w:szCs w:val="20"/>
        </w:rPr>
        <w:t xml:space="preserve">(a) Mean reaction times for the two distractor distribution conditions for both groups (b) Mean accuracy scores for the two distractor distribution conditions for both groups. </w:t>
      </w:r>
    </w:p>
    <w:p w14:paraId="45DB58B8" w14:textId="77777777" w:rsidR="003D117A" w:rsidRDefault="00435AD1" w:rsidP="003D117A">
      <w:pPr>
        <w:keepNext/>
        <w:ind w:firstLine="0"/>
      </w:pPr>
      <w:r w:rsidRPr="00777B0A">
        <w:br w:type="page"/>
      </w:r>
    </w:p>
    <w:p w14:paraId="68827844" w14:textId="25A1FDE1" w:rsidR="003D117A" w:rsidRDefault="003D117A" w:rsidP="003A381E">
      <w:pPr>
        <w:pStyle w:val="Heading2"/>
      </w:pPr>
      <w:r>
        <w:lastRenderedPageBreak/>
        <w:t>Figure 3</w:t>
      </w:r>
    </w:p>
    <w:p w14:paraId="1CD4B8F6" w14:textId="47FDA3D2" w:rsidR="003D117A" w:rsidRPr="009026B7" w:rsidRDefault="003D117A" w:rsidP="003D117A">
      <w:pPr>
        <w:keepNext/>
        <w:ind w:firstLine="0"/>
        <w:rPr>
          <w:lang w:val="nl-BE"/>
        </w:rPr>
      </w:pPr>
      <w:r w:rsidRPr="00777B0A">
        <w:rPr>
          <w:noProof/>
          <w:lang w:val="nl-BE" w:eastAsia="nl-BE"/>
        </w:rPr>
        <w:drawing>
          <wp:inline distT="0" distB="0" distL="0" distR="0" wp14:anchorId="535BBF3D" wp14:editId="01C4565D">
            <wp:extent cx="4763135" cy="66668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6666865"/>
                    </a:xfrm>
                    <a:prstGeom prst="rect">
                      <a:avLst/>
                    </a:prstGeom>
                    <a:noFill/>
                    <a:ln>
                      <a:noFill/>
                    </a:ln>
                  </pic:spPr>
                </pic:pic>
              </a:graphicData>
            </a:graphic>
          </wp:inline>
        </w:drawing>
      </w:r>
    </w:p>
    <w:p w14:paraId="276EC215" w14:textId="049E1B89" w:rsidR="00DF1815" w:rsidRPr="003D117A" w:rsidRDefault="003D117A" w:rsidP="003D117A">
      <w:pPr>
        <w:ind w:left="708" w:firstLine="0"/>
        <w:rPr>
          <w:sz w:val="20"/>
          <w:szCs w:val="20"/>
        </w:rPr>
      </w:pPr>
      <w:bookmarkStart w:id="19" w:name="_Ref6491099"/>
      <w:r w:rsidRPr="00777B0A">
        <w:rPr>
          <w:bCs/>
          <w:i/>
          <w:sz w:val="20"/>
          <w:szCs w:val="20"/>
        </w:rPr>
        <w:t xml:space="preserve">Figure </w:t>
      </w:r>
      <w:r w:rsidRPr="00777B0A">
        <w:rPr>
          <w:bCs/>
          <w:i/>
          <w:sz w:val="20"/>
          <w:szCs w:val="20"/>
        </w:rPr>
        <w:fldChar w:fldCharType="begin"/>
      </w:r>
      <w:r w:rsidRPr="00777B0A">
        <w:rPr>
          <w:bCs/>
          <w:i/>
          <w:sz w:val="20"/>
          <w:szCs w:val="20"/>
        </w:rPr>
        <w:instrText xml:space="preserve"> SEQ Figure \* ARABIC </w:instrText>
      </w:r>
      <w:r w:rsidRPr="00777B0A">
        <w:rPr>
          <w:bCs/>
          <w:i/>
          <w:sz w:val="20"/>
          <w:szCs w:val="20"/>
        </w:rPr>
        <w:fldChar w:fldCharType="separate"/>
      </w:r>
      <w:r w:rsidR="004B6830">
        <w:rPr>
          <w:bCs/>
          <w:i/>
          <w:noProof/>
          <w:sz w:val="20"/>
          <w:szCs w:val="20"/>
        </w:rPr>
        <w:t>3</w:t>
      </w:r>
      <w:r w:rsidRPr="00777B0A">
        <w:rPr>
          <w:bCs/>
          <w:i/>
          <w:sz w:val="20"/>
          <w:szCs w:val="20"/>
        </w:rPr>
        <w:fldChar w:fldCharType="end"/>
      </w:r>
      <w:bookmarkEnd w:id="19"/>
      <w:r w:rsidRPr="00777B0A">
        <w:rPr>
          <w:bCs/>
          <w:i/>
          <w:sz w:val="20"/>
          <w:szCs w:val="20"/>
        </w:rPr>
        <w:t>.</w:t>
      </w:r>
      <w:r w:rsidRPr="00777B0A">
        <w:rPr>
          <w:b/>
          <w:bCs/>
          <w:i/>
          <w:sz w:val="20"/>
          <w:szCs w:val="20"/>
        </w:rPr>
        <w:t xml:space="preserve"> </w:t>
      </w:r>
      <w:r w:rsidRPr="00777B0A">
        <w:rPr>
          <w:sz w:val="20"/>
          <w:szCs w:val="20"/>
        </w:rPr>
        <w:t xml:space="preserve">(a) Mean reaction times for each trial within prime streaks for both groups. Grey points and lines represent average reaction times for each participant. (b) Mean accuracy for each trial number within prime streaks for both groups. Grey points and lines represent average reaction times for each participant. Error bars show +- 1 SEM. </w:t>
      </w:r>
    </w:p>
    <w:p w14:paraId="25E40717" w14:textId="77777777" w:rsidR="003D117A" w:rsidRDefault="00DF1815" w:rsidP="003D117A">
      <w:pPr>
        <w:keepNext/>
        <w:ind w:firstLine="0"/>
      </w:pPr>
      <w:r w:rsidRPr="00777B0A">
        <w:br w:type="page"/>
      </w:r>
    </w:p>
    <w:p w14:paraId="2CE97CA5" w14:textId="398342AA" w:rsidR="003D117A" w:rsidRDefault="003D117A" w:rsidP="003A381E">
      <w:pPr>
        <w:pStyle w:val="Heading2"/>
      </w:pPr>
      <w:r>
        <w:lastRenderedPageBreak/>
        <w:t>Figure 4</w:t>
      </w:r>
    </w:p>
    <w:p w14:paraId="09CC0E9B" w14:textId="098776E9" w:rsidR="003D117A" w:rsidRPr="00777B0A" w:rsidRDefault="003D117A" w:rsidP="003D117A">
      <w:pPr>
        <w:keepNext/>
        <w:ind w:firstLine="0"/>
      </w:pPr>
      <w:r w:rsidRPr="00777B0A">
        <w:rPr>
          <w:noProof/>
          <w:lang w:val="nl-BE" w:eastAsia="nl-BE"/>
        </w:rPr>
        <w:drawing>
          <wp:inline distT="0" distB="0" distL="0" distR="0" wp14:anchorId="168880F8" wp14:editId="0DC86D28">
            <wp:extent cx="3713871" cy="3914421"/>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341" cy="3945482"/>
                    </a:xfrm>
                    <a:prstGeom prst="rect">
                      <a:avLst/>
                    </a:prstGeom>
                  </pic:spPr>
                </pic:pic>
              </a:graphicData>
            </a:graphic>
          </wp:inline>
        </w:drawing>
      </w:r>
    </w:p>
    <w:p w14:paraId="745907AE" w14:textId="7814117C" w:rsidR="003D117A" w:rsidRPr="00777B0A" w:rsidRDefault="003D117A" w:rsidP="003D117A">
      <w:pPr>
        <w:ind w:firstLine="0"/>
      </w:pPr>
      <w:bookmarkStart w:id="20" w:name="_Ref6493313"/>
      <w:r w:rsidRPr="00777B0A">
        <w:rPr>
          <w:bCs/>
          <w:i/>
        </w:rPr>
        <w:t xml:space="preserve">Figure </w:t>
      </w:r>
      <w:r w:rsidRPr="00777B0A">
        <w:rPr>
          <w:bCs/>
          <w:i/>
        </w:rPr>
        <w:fldChar w:fldCharType="begin"/>
      </w:r>
      <w:r w:rsidRPr="00777B0A">
        <w:rPr>
          <w:bCs/>
          <w:i/>
        </w:rPr>
        <w:instrText xml:space="preserve"> SEQ Figure \* ARABIC </w:instrText>
      </w:r>
      <w:r w:rsidRPr="00777B0A">
        <w:rPr>
          <w:bCs/>
          <w:i/>
        </w:rPr>
        <w:fldChar w:fldCharType="separate"/>
      </w:r>
      <w:r w:rsidR="004B6830">
        <w:rPr>
          <w:bCs/>
          <w:i/>
          <w:noProof/>
        </w:rPr>
        <w:t>4</w:t>
      </w:r>
      <w:r w:rsidRPr="00777B0A">
        <w:rPr>
          <w:bCs/>
          <w:i/>
        </w:rPr>
        <w:fldChar w:fldCharType="end"/>
      </w:r>
      <w:bookmarkEnd w:id="20"/>
      <w:r w:rsidRPr="00777B0A">
        <w:rPr>
          <w:bCs/>
          <w:i/>
        </w:rPr>
        <w:t>.</w:t>
      </w:r>
      <w:r w:rsidRPr="00777B0A">
        <w:rPr>
          <w:b/>
          <w:bCs/>
          <w:i/>
        </w:rPr>
        <w:t xml:space="preserve"> </w:t>
      </w:r>
      <w:r w:rsidRPr="00777B0A">
        <w:t xml:space="preserve">Mean reaction times in prime trials over the difference between the current target orientation and the target orientation in the previous trial (CT-PT) for both groups, when distractor distributions remained constant. </w:t>
      </w:r>
    </w:p>
    <w:p w14:paraId="6B627B05" w14:textId="77777777" w:rsidR="003D117A" w:rsidRDefault="003D117A">
      <w:pPr>
        <w:spacing w:line="240" w:lineRule="auto"/>
        <w:ind w:firstLine="0"/>
        <w:jc w:val="left"/>
      </w:pPr>
      <w:r>
        <w:br w:type="page"/>
      </w:r>
    </w:p>
    <w:p w14:paraId="7CD148DD" w14:textId="2372C8AE" w:rsidR="003D117A" w:rsidRDefault="00CB6847" w:rsidP="003A381E">
      <w:pPr>
        <w:pStyle w:val="Heading2"/>
      </w:pPr>
      <w:r w:rsidRPr="00777B0A">
        <w:lastRenderedPageBreak/>
        <w:t xml:space="preserve"> </w:t>
      </w:r>
      <w:r w:rsidR="003D117A">
        <w:t>Figure 5</w:t>
      </w:r>
    </w:p>
    <w:p w14:paraId="20031E4F" w14:textId="3D98516C" w:rsidR="003D117A" w:rsidRPr="00777B0A" w:rsidRDefault="00EE634E" w:rsidP="003D117A">
      <w:pPr>
        <w:keepNext/>
        <w:ind w:firstLine="0"/>
      </w:pPr>
      <w:r>
        <w:rPr>
          <w:noProof/>
          <w:lang w:val="nl-BE" w:eastAsia="nl-BE"/>
        </w:rPr>
        <w:drawing>
          <wp:inline distT="0" distB="0" distL="0" distR="0" wp14:anchorId="177864EB" wp14:editId="672DBD34">
            <wp:extent cx="5760720" cy="4262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262755"/>
                    </a:xfrm>
                    <a:prstGeom prst="rect">
                      <a:avLst/>
                    </a:prstGeom>
                  </pic:spPr>
                </pic:pic>
              </a:graphicData>
            </a:graphic>
          </wp:inline>
        </w:drawing>
      </w:r>
    </w:p>
    <w:p w14:paraId="32AE7160" w14:textId="1B2BC8F4" w:rsidR="003D117A" w:rsidRPr="00777B0A" w:rsidRDefault="003D117A" w:rsidP="003D117A">
      <w:pPr>
        <w:ind w:firstLine="0"/>
      </w:pPr>
      <w:bookmarkStart w:id="21" w:name="_Ref6495128"/>
      <w:r w:rsidRPr="00777B0A">
        <w:rPr>
          <w:bCs/>
          <w:i/>
        </w:rPr>
        <w:t xml:space="preserve">Figure </w:t>
      </w:r>
      <w:r w:rsidRPr="00777B0A">
        <w:rPr>
          <w:bCs/>
          <w:i/>
        </w:rPr>
        <w:fldChar w:fldCharType="begin"/>
      </w:r>
      <w:r w:rsidRPr="00777B0A">
        <w:rPr>
          <w:bCs/>
          <w:i/>
        </w:rPr>
        <w:instrText xml:space="preserve"> SEQ Figure \* ARABIC </w:instrText>
      </w:r>
      <w:r w:rsidRPr="00777B0A">
        <w:rPr>
          <w:bCs/>
          <w:i/>
        </w:rPr>
        <w:fldChar w:fldCharType="separate"/>
      </w:r>
      <w:r w:rsidR="004B6830">
        <w:rPr>
          <w:bCs/>
          <w:i/>
          <w:noProof/>
        </w:rPr>
        <w:t>5</w:t>
      </w:r>
      <w:r w:rsidRPr="00777B0A">
        <w:rPr>
          <w:bCs/>
          <w:i/>
        </w:rPr>
        <w:fldChar w:fldCharType="end"/>
      </w:r>
      <w:bookmarkEnd w:id="21"/>
      <w:r w:rsidRPr="00777B0A">
        <w:rPr>
          <w:bCs/>
          <w:i/>
        </w:rPr>
        <w:t xml:space="preserve">. </w:t>
      </w:r>
      <w:r w:rsidRPr="00777B0A">
        <w:t xml:space="preserve">(a) Mean reaction times on </w:t>
      </w:r>
      <w:r w:rsidR="00D043F6">
        <w:t xml:space="preserve">first and correct </w:t>
      </w:r>
      <w:r w:rsidRPr="00777B0A">
        <w:t xml:space="preserve">trials </w:t>
      </w:r>
      <w:r w:rsidR="00D043F6">
        <w:t>of</w:t>
      </w:r>
      <w:r w:rsidRPr="00777B0A">
        <w:t xml:space="preserve"> test streaks over the difference between the current target orientation and the previous distractor distribution mean (CT-PD). (b) Mean reaction times on </w:t>
      </w:r>
      <w:r w:rsidR="00D043F6">
        <w:t xml:space="preserve">first and correct </w:t>
      </w:r>
      <w:r w:rsidRPr="00777B0A">
        <w:t xml:space="preserve">trials </w:t>
      </w:r>
      <w:r w:rsidR="00D043F6">
        <w:t>of</w:t>
      </w:r>
      <w:r w:rsidRPr="00777B0A">
        <w:t xml:space="preserve"> test streaks over the difference between the current target orientation and the target orientation in the previous trial (CT-PT). (c) Mean reaction times on </w:t>
      </w:r>
      <w:r w:rsidR="00D043F6">
        <w:t xml:space="preserve">first and correct </w:t>
      </w:r>
      <w:r w:rsidR="00D043F6" w:rsidRPr="00777B0A">
        <w:t xml:space="preserve">trials </w:t>
      </w:r>
      <w:r w:rsidR="00D043F6">
        <w:t>of</w:t>
      </w:r>
      <w:r w:rsidR="00D043F6" w:rsidRPr="00777B0A">
        <w:t xml:space="preserve"> </w:t>
      </w:r>
      <w:r w:rsidRPr="00777B0A">
        <w:t xml:space="preserve">test streaks over the difference between the current target orientation and the previous distractor </w:t>
      </w:r>
      <w:r w:rsidR="00D043F6">
        <w:t xml:space="preserve">distribution mean (CT-PD). </w:t>
      </w:r>
      <w:r w:rsidRPr="00777B0A">
        <w:t xml:space="preserve"> Gray areas show 95% confidence intervals of the fitted function. Error bars show +- 1 SEM. </w:t>
      </w:r>
    </w:p>
    <w:p w14:paraId="77461D53" w14:textId="52F71160" w:rsidR="00CB6847" w:rsidRPr="00777B0A" w:rsidRDefault="00CB6847" w:rsidP="003D117A">
      <w:pPr>
        <w:spacing w:line="240" w:lineRule="auto"/>
        <w:ind w:firstLine="0"/>
        <w:jc w:val="left"/>
      </w:pPr>
    </w:p>
    <w:p w14:paraId="564FFB2A" w14:textId="77777777" w:rsidR="004B6830" w:rsidRDefault="004B6830">
      <w:pPr>
        <w:spacing w:line="240" w:lineRule="auto"/>
        <w:ind w:firstLine="0"/>
        <w:jc w:val="left"/>
      </w:pPr>
    </w:p>
    <w:p w14:paraId="3BC9DA16" w14:textId="26E91178" w:rsidR="00CB6847" w:rsidRPr="00777B0A" w:rsidRDefault="003D117A">
      <w:pPr>
        <w:spacing w:line="240" w:lineRule="auto"/>
        <w:ind w:firstLine="0"/>
        <w:jc w:val="left"/>
      </w:pPr>
      <w:r>
        <w:br w:type="page"/>
      </w:r>
    </w:p>
    <w:p w14:paraId="3636E9A4" w14:textId="11E44EB1" w:rsidR="00DF1815" w:rsidRPr="00777B0A" w:rsidRDefault="00DF1815" w:rsidP="003A381E">
      <w:pPr>
        <w:pStyle w:val="Heading2"/>
      </w:pPr>
      <w:r w:rsidRPr="00777B0A">
        <w:lastRenderedPageBreak/>
        <w:t>Key points</w:t>
      </w:r>
    </w:p>
    <w:p w14:paraId="3DCF9A95" w14:textId="77777777" w:rsidR="00BD3A22" w:rsidRPr="00777B0A" w:rsidRDefault="00BD3A22" w:rsidP="00DF1815">
      <w:pPr>
        <w:ind w:firstLine="0"/>
      </w:pPr>
    </w:p>
    <w:p w14:paraId="5F186490" w14:textId="77777777" w:rsidR="00BD3A22" w:rsidRPr="00777B0A" w:rsidRDefault="00BD3A22">
      <w:pPr>
        <w:pStyle w:val="Header"/>
      </w:pPr>
    </w:p>
    <w:p w14:paraId="45D6C659" w14:textId="77777777" w:rsidR="00BD3A22" w:rsidRPr="00777B0A" w:rsidRDefault="00BD3A22">
      <w:pPr>
        <w:pStyle w:val="Header"/>
      </w:pPr>
    </w:p>
    <w:p w14:paraId="25FDE2E6" w14:textId="1835E5A8" w:rsidR="00BD3A22" w:rsidRPr="00777B0A" w:rsidRDefault="00BD3A22" w:rsidP="003D117A">
      <w:pPr>
        <w:spacing w:line="240" w:lineRule="auto"/>
        <w:ind w:firstLine="0"/>
        <w:jc w:val="left"/>
      </w:pPr>
    </w:p>
    <w:sectPr w:rsidR="00BD3A22" w:rsidRPr="00777B0A">
      <w:headerReference w:type="default" r:id="rId15"/>
      <w:footerReference w:type="default" r:id="rId16"/>
      <w:headerReference w:type="first" r:id="rId17"/>
      <w:pgSz w:w="11906" w:h="16838"/>
      <w:pgMar w:top="1417" w:right="1417" w:bottom="1417" w:left="1417" w:header="680" w:footer="680" w:gutter="0"/>
      <w:pgNumType w:start="0"/>
      <w:cols w:space="708"/>
      <w:formProt w:val="0"/>
      <w:titlePg/>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isa Lemmens" w:date="2019-04-23T11:30:00Z" w:initials="LL">
    <w:p w14:paraId="38470FDE" w14:textId="78A75764" w:rsidR="00974FB6" w:rsidRDefault="00974FB6">
      <w:pPr>
        <w:pStyle w:val="CommentText"/>
      </w:pPr>
      <w:r>
        <w:rPr>
          <w:rStyle w:val="CommentReference"/>
        </w:rPr>
        <w:annotationRef/>
      </w:r>
      <w:r>
        <w:t>Explanation of added value of Bayesian Analyses</w:t>
      </w:r>
    </w:p>
  </w:comment>
  <w:comment w:id="1" w:author="Lisa Lemmens" w:date="2019-07-22T16:32:00Z" w:initials="LL">
    <w:p w14:paraId="0A0BCD4B" w14:textId="1D940671" w:rsidR="003C0F9F" w:rsidRDefault="003C0F9F">
      <w:pPr>
        <w:pStyle w:val="CommentText"/>
      </w:pPr>
      <w:r>
        <w:rPr>
          <w:rStyle w:val="CommentReference"/>
        </w:rPr>
        <w:annotationRef/>
      </w:r>
      <w:r>
        <w:t xml:space="preserve">Line 189 in </w:t>
      </w:r>
      <w:proofErr w:type="spellStart"/>
      <w:r>
        <w:t>Rmd</w:t>
      </w:r>
      <w:proofErr w:type="spellEnd"/>
      <w:r>
        <w:t xml:space="preserve"> file for figures</w:t>
      </w:r>
    </w:p>
  </w:comment>
  <w:comment w:id="2" w:author="Lisa Lemmens" w:date="2019-07-22T16:34:00Z" w:initials="LL">
    <w:p w14:paraId="5907C101" w14:textId="30921E88" w:rsidR="003C0F9F" w:rsidRDefault="003C0F9F">
      <w:pPr>
        <w:pStyle w:val="CommentText"/>
      </w:pPr>
      <w:r>
        <w:rPr>
          <w:rStyle w:val="CommentReference"/>
        </w:rPr>
        <w:annotationRef/>
      </w:r>
      <w:r w:rsidR="00434050">
        <w:t>Line 226</w:t>
      </w:r>
    </w:p>
  </w:comment>
  <w:comment w:id="3" w:author="Lisa Lemmens" w:date="2019-07-22T16:34:00Z" w:initials="LL">
    <w:p w14:paraId="5E714ECB" w14:textId="45ECAB17" w:rsidR="003C0F9F" w:rsidRDefault="003C0F9F">
      <w:pPr>
        <w:pStyle w:val="CommentText"/>
      </w:pPr>
      <w:r>
        <w:rPr>
          <w:rStyle w:val="CommentReference"/>
        </w:rPr>
        <w:annotationRef/>
      </w:r>
      <w:r w:rsidR="00434050">
        <w:t>Line 231</w:t>
      </w:r>
    </w:p>
  </w:comment>
  <w:comment w:id="4" w:author="Lisa Lemmens" w:date="2019-07-22T16:34:00Z" w:initials="LL">
    <w:p w14:paraId="40A7DCB6" w14:textId="3F53EC44" w:rsidR="003C0F9F" w:rsidRDefault="003C0F9F">
      <w:pPr>
        <w:pStyle w:val="CommentText"/>
      </w:pPr>
      <w:r>
        <w:rPr>
          <w:rStyle w:val="CommentReference"/>
        </w:rPr>
        <w:annotationRef/>
      </w:r>
      <w:r w:rsidR="00434050">
        <w:t>Line 236</w:t>
      </w:r>
    </w:p>
  </w:comment>
  <w:comment w:id="5" w:author="Lisa Lemmens" w:date="2019-07-22T16:35:00Z" w:initials="LL">
    <w:p w14:paraId="11EEA9F1" w14:textId="1BAEE6A0" w:rsidR="003C0F9F" w:rsidRDefault="003C0F9F">
      <w:pPr>
        <w:pStyle w:val="CommentText"/>
      </w:pPr>
      <w:r>
        <w:rPr>
          <w:rStyle w:val="CommentReference"/>
        </w:rPr>
        <w:annotationRef/>
      </w:r>
      <w:r>
        <w:t>Line 2</w:t>
      </w:r>
      <w:r w:rsidR="00434050">
        <w:t>60</w:t>
      </w:r>
    </w:p>
  </w:comment>
  <w:comment w:id="6" w:author="Lisa Lemmens" w:date="2019-07-22T16:35:00Z" w:initials="LL">
    <w:p w14:paraId="2959874B" w14:textId="7D0F08E9" w:rsidR="003C0F9F" w:rsidRDefault="003C0F9F">
      <w:pPr>
        <w:pStyle w:val="CommentText"/>
      </w:pPr>
      <w:r>
        <w:rPr>
          <w:rStyle w:val="CommentReference"/>
        </w:rPr>
        <w:annotationRef/>
      </w:r>
      <w:r w:rsidR="00434050">
        <w:t>Line 326</w:t>
      </w:r>
    </w:p>
  </w:comment>
  <w:comment w:id="7" w:author="Lisa Lemmens" w:date="2019-07-22T16:36:00Z" w:initials="LL">
    <w:p w14:paraId="6802F50D" w14:textId="58AD3A15" w:rsidR="00AC48CF" w:rsidRDefault="00AC48CF">
      <w:pPr>
        <w:pStyle w:val="CommentText"/>
      </w:pPr>
      <w:r>
        <w:rPr>
          <w:rStyle w:val="CommentReference"/>
        </w:rPr>
        <w:annotationRef/>
      </w:r>
      <w:r w:rsidR="00434050">
        <w:t>Line 342</w:t>
      </w:r>
    </w:p>
  </w:comment>
  <w:comment w:id="8" w:author="Lisa Lemmens" w:date="2019-07-22T16:37:00Z" w:initials="LL">
    <w:p w14:paraId="02BE2A19" w14:textId="5484EC11" w:rsidR="00AC48CF" w:rsidRDefault="00AC48CF">
      <w:pPr>
        <w:pStyle w:val="CommentText"/>
      </w:pPr>
      <w:r>
        <w:rPr>
          <w:rStyle w:val="CommentReference"/>
        </w:rPr>
        <w:annotationRef/>
      </w:r>
      <w:r w:rsidR="00434050">
        <w:t>Line 361</w:t>
      </w:r>
    </w:p>
  </w:comment>
  <w:comment w:id="9" w:author="Lisa Lemmens" w:date="2019-07-22T16:37:00Z" w:initials="LL">
    <w:p w14:paraId="30580909" w14:textId="0F80A1FA" w:rsidR="00AC48CF" w:rsidRDefault="00AC48CF">
      <w:pPr>
        <w:pStyle w:val="CommentText"/>
      </w:pPr>
      <w:r>
        <w:rPr>
          <w:rStyle w:val="CommentReference"/>
        </w:rPr>
        <w:annotationRef/>
      </w:r>
      <w:r w:rsidR="00434050">
        <w:t>Line 379</w:t>
      </w:r>
    </w:p>
  </w:comment>
  <w:comment w:id="10" w:author="Lisa Lemmens" w:date="2019-07-29T11:42:00Z" w:initials="LL">
    <w:p w14:paraId="64545B43" w14:textId="5CDD51C2" w:rsidR="00434050" w:rsidRDefault="00434050">
      <w:pPr>
        <w:pStyle w:val="CommentText"/>
      </w:pPr>
      <w:r>
        <w:rPr>
          <w:rStyle w:val="CommentReference"/>
        </w:rPr>
        <w:annotationRef/>
      </w:r>
      <w:r>
        <w:t>Line 397; I made new figures with the distribution plotted below the RT plot</w:t>
      </w:r>
    </w:p>
  </w:comment>
  <w:comment w:id="11" w:author="Lisa Lemmens" w:date="2019-07-29T11:42:00Z" w:initials="LL">
    <w:p w14:paraId="3A2E5FD0" w14:textId="0B62E4BF" w:rsidR="00434050" w:rsidRDefault="00434050">
      <w:pPr>
        <w:pStyle w:val="CommentText"/>
      </w:pPr>
      <w:r>
        <w:rPr>
          <w:rStyle w:val="CommentReference"/>
        </w:rPr>
        <w:annotationRef/>
      </w:r>
      <w:r>
        <w:rPr>
          <w:rStyle w:val="CommentReference"/>
        </w:rPr>
        <w:t>Line 473</w:t>
      </w:r>
    </w:p>
  </w:comment>
  <w:comment w:id="12" w:author="Lisa Lemmens" w:date="2019-07-29T11:44:00Z" w:initials="LL">
    <w:p w14:paraId="3670FDC4" w14:textId="2CFAD780" w:rsidR="00434050" w:rsidRDefault="00434050">
      <w:pPr>
        <w:pStyle w:val="CommentText"/>
      </w:pPr>
      <w:r>
        <w:rPr>
          <w:rStyle w:val="CommentReference"/>
        </w:rPr>
        <w:annotationRef/>
      </w:r>
      <w:r>
        <w:t>Line 502</w:t>
      </w:r>
    </w:p>
  </w:comment>
  <w:comment w:id="13" w:author="Lisa Lemmens" w:date="2019-07-29T11:45:00Z" w:initials="LL">
    <w:p w14:paraId="608A7EDE" w14:textId="4CC3AEE9" w:rsidR="00434050" w:rsidRDefault="00434050">
      <w:pPr>
        <w:pStyle w:val="CommentText"/>
      </w:pPr>
      <w:r>
        <w:rPr>
          <w:rStyle w:val="CommentReference"/>
        </w:rPr>
        <w:annotationRef/>
      </w:r>
      <w:r w:rsidR="00B62EFC">
        <w:t>Line 632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470FDE" w15:done="0"/>
  <w15:commentEx w15:paraId="0A0BCD4B" w15:done="0"/>
  <w15:commentEx w15:paraId="5907C101" w15:done="0"/>
  <w15:commentEx w15:paraId="5E714ECB" w15:done="0"/>
  <w15:commentEx w15:paraId="40A7DCB6" w15:done="0"/>
  <w15:commentEx w15:paraId="11EEA9F1" w15:done="0"/>
  <w15:commentEx w15:paraId="2959874B" w15:done="0"/>
  <w15:commentEx w15:paraId="6802F50D" w15:done="0"/>
  <w15:commentEx w15:paraId="02BE2A19" w15:done="0"/>
  <w15:commentEx w15:paraId="30580909" w15:done="0"/>
  <w15:commentEx w15:paraId="64545B43" w15:done="0"/>
  <w15:commentEx w15:paraId="3A2E5FD0" w15:done="0"/>
  <w15:commentEx w15:paraId="3670FDC4" w15:done="0"/>
  <w15:commentEx w15:paraId="608A7ED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668B3" w14:textId="77777777" w:rsidR="008A1887" w:rsidRDefault="008A1887">
      <w:pPr>
        <w:spacing w:line="240" w:lineRule="auto"/>
      </w:pPr>
      <w:r>
        <w:separator/>
      </w:r>
    </w:p>
  </w:endnote>
  <w:endnote w:type="continuationSeparator" w:id="0">
    <w:p w14:paraId="79217E9A" w14:textId="77777777" w:rsidR="008A1887" w:rsidRDefault="008A18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ill Sans">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37002" w14:textId="77777777" w:rsidR="00E47DA1" w:rsidRDefault="00E47DA1">
    <w:pPr>
      <w:pStyle w:val="Footer"/>
      <w:ind w:firstLine="0"/>
      <w:rPr>
        <w:sz w:val="20"/>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1111B" w14:textId="77777777" w:rsidR="008A1887" w:rsidRDefault="008A1887">
      <w:r>
        <w:separator/>
      </w:r>
    </w:p>
  </w:footnote>
  <w:footnote w:type="continuationSeparator" w:id="0">
    <w:p w14:paraId="7D2ACF0F" w14:textId="77777777" w:rsidR="008A1887" w:rsidRDefault="008A1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8C45A" w14:textId="2492CC73" w:rsidR="00E47DA1" w:rsidRDefault="00E47DA1">
    <w:pPr>
      <w:pStyle w:val="Heading1"/>
      <w:tabs>
        <w:tab w:val="left" w:pos="971"/>
        <w:tab w:val="right" w:pos="9072"/>
      </w:tabs>
      <w:ind w:firstLine="0"/>
      <w:jc w:val="left"/>
    </w:pPr>
    <w:r>
      <w:t>DISTRIBUTION LEARNING IN ASD</w:t>
    </w:r>
    <w:r>
      <w:tab/>
    </w:r>
    <w:r>
      <w:fldChar w:fldCharType="begin"/>
    </w:r>
    <w:r>
      <w:instrText>PAGE</w:instrText>
    </w:r>
    <w:r>
      <w:fldChar w:fldCharType="separate"/>
    </w:r>
    <w:r w:rsidR="00B62EFC">
      <w:rPr>
        <w:noProof/>
      </w:rPr>
      <w:t>14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5280A" w14:textId="227DCEE3" w:rsidR="00E47DA1" w:rsidRDefault="00E47DA1">
    <w:pPr>
      <w:pStyle w:val="Header"/>
      <w:ind w:firstLine="0"/>
    </w:pPr>
    <w:r>
      <w:t xml:space="preserve">RUNNING HEAD: DISTRIBUTION LEARNING IN ASD </w:t>
    </w:r>
  </w:p>
  <w:p w14:paraId="002DC3E1" w14:textId="77777777" w:rsidR="00E47DA1" w:rsidRDefault="00E47DA1">
    <w:pPr>
      <w:pStyle w:val="Header"/>
      <w:ind w:firstLine="0"/>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7215"/>
    <w:multiLevelType w:val="hybridMultilevel"/>
    <w:tmpl w:val="B71405AE"/>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5AF0CD4"/>
    <w:multiLevelType w:val="hybridMultilevel"/>
    <w:tmpl w:val="EE12EFDE"/>
    <w:lvl w:ilvl="0" w:tplc="AA728634">
      <w:start w:val="4"/>
      <w:numFmt w:val="bullet"/>
      <w:lvlText w:val=""/>
      <w:lvlJc w:val="left"/>
      <w:pPr>
        <w:ind w:left="1069" w:hanging="360"/>
      </w:pPr>
      <w:rPr>
        <w:rFonts w:ascii="Wingdings" w:eastAsia="Times New Roman" w:hAnsi="Wingdings" w:cs="Times New Roman"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2" w15:restartNumberingAfterBreak="0">
    <w:nsid w:val="2B0521FD"/>
    <w:multiLevelType w:val="hybridMultilevel"/>
    <w:tmpl w:val="2CFAF4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D6C4CEC"/>
    <w:multiLevelType w:val="multilevel"/>
    <w:tmpl w:val="5D24823C"/>
    <w:lvl w:ilvl="0">
      <w:start w:val="1"/>
      <w:numFmt w:val="bullet"/>
      <w:lvlText w:val=""/>
      <w:lvlJc w:val="left"/>
      <w:pPr>
        <w:ind w:left="360" w:hanging="360"/>
      </w:pPr>
      <w:rPr>
        <w:rFonts w:ascii="Symbol" w:hAnsi="Symbol" w:cs="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788184A"/>
    <w:multiLevelType w:val="multilevel"/>
    <w:tmpl w:val="00E81B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34D1566"/>
    <w:multiLevelType w:val="hybridMultilevel"/>
    <w:tmpl w:val="81CCE430"/>
    <w:lvl w:ilvl="0" w:tplc="0BD67E66">
      <w:numFmt w:val="bullet"/>
      <w:lvlText w:val=""/>
      <w:lvlJc w:val="left"/>
      <w:pPr>
        <w:ind w:left="1065" w:hanging="360"/>
      </w:pPr>
      <w:rPr>
        <w:rFonts w:ascii="Wingdings" w:eastAsiaTheme="minorHAnsi" w:hAnsi="Wingdings" w:cstheme="minorBidi" w:hint="default"/>
      </w:rPr>
    </w:lvl>
    <w:lvl w:ilvl="1" w:tplc="08130003">
      <w:start w:val="1"/>
      <w:numFmt w:val="bullet"/>
      <w:lvlText w:val="o"/>
      <w:lvlJc w:val="left"/>
      <w:pPr>
        <w:ind w:left="1785" w:hanging="360"/>
      </w:pPr>
      <w:rPr>
        <w:rFonts w:ascii="Courier New" w:hAnsi="Courier New" w:cs="Courier New" w:hint="default"/>
      </w:rPr>
    </w:lvl>
    <w:lvl w:ilvl="2" w:tplc="08130005">
      <w:start w:val="1"/>
      <w:numFmt w:val="bullet"/>
      <w:lvlText w:val=""/>
      <w:lvlJc w:val="left"/>
      <w:pPr>
        <w:ind w:left="2505" w:hanging="360"/>
      </w:pPr>
      <w:rPr>
        <w:rFonts w:ascii="Wingdings" w:hAnsi="Wingdings" w:hint="default"/>
      </w:rPr>
    </w:lvl>
    <w:lvl w:ilvl="3" w:tplc="08130001">
      <w:start w:val="1"/>
      <w:numFmt w:val="bullet"/>
      <w:lvlText w:val=""/>
      <w:lvlJc w:val="left"/>
      <w:pPr>
        <w:ind w:left="3225" w:hanging="360"/>
      </w:pPr>
      <w:rPr>
        <w:rFonts w:ascii="Symbol" w:hAnsi="Symbol" w:hint="default"/>
      </w:rPr>
    </w:lvl>
    <w:lvl w:ilvl="4" w:tplc="08130003">
      <w:start w:val="1"/>
      <w:numFmt w:val="bullet"/>
      <w:lvlText w:val="o"/>
      <w:lvlJc w:val="left"/>
      <w:pPr>
        <w:ind w:left="3945" w:hanging="360"/>
      </w:pPr>
      <w:rPr>
        <w:rFonts w:ascii="Courier New" w:hAnsi="Courier New" w:cs="Courier New" w:hint="default"/>
      </w:rPr>
    </w:lvl>
    <w:lvl w:ilvl="5" w:tplc="08130005">
      <w:start w:val="1"/>
      <w:numFmt w:val="bullet"/>
      <w:lvlText w:val=""/>
      <w:lvlJc w:val="left"/>
      <w:pPr>
        <w:ind w:left="4665" w:hanging="360"/>
      </w:pPr>
      <w:rPr>
        <w:rFonts w:ascii="Wingdings" w:hAnsi="Wingdings" w:hint="default"/>
      </w:rPr>
    </w:lvl>
    <w:lvl w:ilvl="6" w:tplc="08130001">
      <w:start w:val="1"/>
      <w:numFmt w:val="bullet"/>
      <w:lvlText w:val=""/>
      <w:lvlJc w:val="left"/>
      <w:pPr>
        <w:ind w:left="5385" w:hanging="360"/>
      </w:pPr>
      <w:rPr>
        <w:rFonts w:ascii="Symbol" w:hAnsi="Symbol" w:hint="default"/>
      </w:rPr>
    </w:lvl>
    <w:lvl w:ilvl="7" w:tplc="08130003">
      <w:start w:val="1"/>
      <w:numFmt w:val="bullet"/>
      <w:lvlText w:val="o"/>
      <w:lvlJc w:val="left"/>
      <w:pPr>
        <w:ind w:left="6105" w:hanging="360"/>
      </w:pPr>
      <w:rPr>
        <w:rFonts w:ascii="Courier New" w:hAnsi="Courier New" w:cs="Courier New" w:hint="default"/>
      </w:rPr>
    </w:lvl>
    <w:lvl w:ilvl="8" w:tplc="08130005">
      <w:start w:val="1"/>
      <w:numFmt w:val="bullet"/>
      <w:lvlText w:val=""/>
      <w:lvlJc w:val="left"/>
      <w:pPr>
        <w:ind w:left="6825"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sa Lemmens">
    <w15:presenceInfo w15:providerId="AD" w15:userId="S-1-5-21-4060015860-3155939536-3220560164-4145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22"/>
    <w:rsid w:val="00005182"/>
    <w:rsid w:val="000054AF"/>
    <w:rsid w:val="000518EA"/>
    <w:rsid w:val="00092942"/>
    <w:rsid w:val="000A2694"/>
    <w:rsid w:val="000B4966"/>
    <w:rsid w:val="000C17D2"/>
    <w:rsid w:val="000C182B"/>
    <w:rsid w:val="000C45C2"/>
    <w:rsid w:val="000E6778"/>
    <w:rsid w:val="001060B7"/>
    <w:rsid w:val="0010784D"/>
    <w:rsid w:val="001123A2"/>
    <w:rsid w:val="00136F59"/>
    <w:rsid w:val="001643EB"/>
    <w:rsid w:val="0017222A"/>
    <w:rsid w:val="00187A17"/>
    <w:rsid w:val="001A5F50"/>
    <w:rsid w:val="001B2347"/>
    <w:rsid w:val="001B2C5B"/>
    <w:rsid w:val="001B4957"/>
    <w:rsid w:val="001E43EE"/>
    <w:rsid w:val="001E51D1"/>
    <w:rsid w:val="00206342"/>
    <w:rsid w:val="00214276"/>
    <w:rsid w:val="0022764F"/>
    <w:rsid w:val="002400B7"/>
    <w:rsid w:val="002571FB"/>
    <w:rsid w:val="00280DF6"/>
    <w:rsid w:val="0029420D"/>
    <w:rsid w:val="002B306D"/>
    <w:rsid w:val="002B33F0"/>
    <w:rsid w:val="002F0442"/>
    <w:rsid w:val="00332F38"/>
    <w:rsid w:val="003533F8"/>
    <w:rsid w:val="00355421"/>
    <w:rsid w:val="00356591"/>
    <w:rsid w:val="0035759C"/>
    <w:rsid w:val="00371B98"/>
    <w:rsid w:val="00382A92"/>
    <w:rsid w:val="003920A6"/>
    <w:rsid w:val="00395CF8"/>
    <w:rsid w:val="003A2CEF"/>
    <w:rsid w:val="003A381E"/>
    <w:rsid w:val="003C0F9F"/>
    <w:rsid w:val="003C1DAA"/>
    <w:rsid w:val="003D117A"/>
    <w:rsid w:val="003D2616"/>
    <w:rsid w:val="003E494C"/>
    <w:rsid w:val="003F4EA3"/>
    <w:rsid w:val="003F68A3"/>
    <w:rsid w:val="004008AA"/>
    <w:rsid w:val="00403419"/>
    <w:rsid w:val="00407A6C"/>
    <w:rsid w:val="00422FA7"/>
    <w:rsid w:val="004316D3"/>
    <w:rsid w:val="00432A7B"/>
    <w:rsid w:val="00434050"/>
    <w:rsid w:val="00435AD1"/>
    <w:rsid w:val="00454327"/>
    <w:rsid w:val="00464EC9"/>
    <w:rsid w:val="004767B6"/>
    <w:rsid w:val="00481C32"/>
    <w:rsid w:val="00482160"/>
    <w:rsid w:val="00495301"/>
    <w:rsid w:val="00497D81"/>
    <w:rsid w:val="004A290E"/>
    <w:rsid w:val="004A2F6B"/>
    <w:rsid w:val="004A5579"/>
    <w:rsid w:val="004A74F0"/>
    <w:rsid w:val="004B6830"/>
    <w:rsid w:val="004C1680"/>
    <w:rsid w:val="004D629E"/>
    <w:rsid w:val="004F468C"/>
    <w:rsid w:val="004F5BB7"/>
    <w:rsid w:val="004F7A19"/>
    <w:rsid w:val="00502CF5"/>
    <w:rsid w:val="00505E61"/>
    <w:rsid w:val="005077F1"/>
    <w:rsid w:val="005331F0"/>
    <w:rsid w:val="00542319"/>
    <w:rsid w:val="00554CDB"/>
    <w:rsid w:val="00592C7C"/>
    <w:rsid w:val="005941D4"/>
    <w:rsid w:val="005A4595"/>
    <w:rsid w:val="005A5F44"/>
    <w:rsid w:val="005B6382"/>
    <w:rsid w:val="005C3A51"/>
    <w:rsid w:val="005E2709"/>
    <w:rsid w:val="005E4E36"/>
    <w:rsid w:val="00600459"/>
    <w:rsid w:val="00621F85"/>
    <w:rsid w:val="0062202D"/>
    <w:rsid w:val="00637711"/>
    <w:rsid w:val="0065284B"/>
    <w:rsid w:val="00670442"/>
    <w:rsid w:val="00676129"/>
    <w:rsid w:val="00677E36"/>
    <w:rsid w:val="006855A4"/>
    <w:rsid w:val="006A6982"/>
    <w:rsid w:val="006A7668"/>
    <w:rsid w:val="006D2CCB"/>
    <w:rsid w:val="006F0B42"/>
    <w:rsid w:val="007041EC"/>
    <w:rsid w:val="00706E10"/>
    <w:rsid w:val="007160FE"/>
    <w:rsid w:val="007252FF"/>
    <w:rsid w:val="0073530C"/>
    <w:rsid w:val="00736986"/>
    <w:rsid w:val="007470C7"/>
    <w:rsid w:val="0075684D"/>
    <w:rsid w:val="00763077"/>
    <w:rsid w:val="007650A2"/>
    <w:rsid w:val="00777B0A"/>
    <w:rsid w:val="007C0CBA"/>
    <w:rsid w:val="007D4998"/>
    <w:rsid w:val="008043CF"/>
    <w:rsid w:val="00813111"/>
    <w:rsid w:val="00820DCE"/>
    <w:rsid w:val="00837121"/>
    <w:rsid w:val="00876EC1"/>
    <w:rsid w:val="008A1887"/>
    <w:rsid w:val="008A303A"/>
    <w:rsid w:val="008B1B59"/>
    <w:rsid w:val="008B7838"/>
    <w:rsid w:val="008C08C9"/>
    <w:rsid w:val="008C41F6"/>
    <w:rsid w:val="008C6065"/>
    <w:rsid w:val="008D0E19"/>
    <w:rsid w:val="008D2351"/>
    <w:rsid w:val="008D26FA"/>
    <w:rsid w:val="008F3DD3"/>
    <w:rsid w:val="009026B7"/>
    <w:rsid w:val="0095411B"/>
    <w:rsid w:val="00956A82"/>
    <w:rsid w:val="00974FB6"/>
    <w:rsid w:val="0099303C"/>
    <w:rsid w:val="009B19AE"/>
    <w:rsid w:val="009B7C00"/>
    <w:rsid w:val="009E4880"/>
    <w:rsid w:val="009E6DA6"/>
    <w:rsid w:val="009F498B"/>
    <w:rsid w:val="00A03266"/>
    <w:rsid w:val="00A25C54"/>
    <w:rsid w:val="00A33450"/>
    <w:rsid w:val="00A33870"/>
    <w:rsid w:val="00A46A2C"/>
    <w:rsid w:val="00A90CFE"/>
    <w:rsid w:val="00A92DE1"/>
    <w:rsid w:val="00A93DCD"/>
    <w:rsid w:val="00AA20E0"/>
    <w:rsid w:val="00AA27A3"/>
    <w:rsid w:val="00AC06C0"/>
    <w:rsid w:val="00AC48CF"/>
    <w:rsid w:val="00AD26E5"/>
    <w:rsid w:val="00AD396B"/>
    <w:rsid w:val="00AF3E7C"/>
    <w:rsid w:val="00B17603"/>
    <w:rsid w:val="00B35222"/>
    <w:rsid w:val="00B543BF"/>
    <w:rsid w:val="00B574B3"/>
    <w:rsid w:val="00B62EFC"/>
    <w:rsid w:val="00B6494C"/>
    <w:rsid w:val="00B75672"/>
    <w:rsid w:val="00B85B10"/>
    <w:rsid w:val="00B8738E"/>
    <w:rsid w:val="00B87CD7"/>
    <w:rsid w:val="00B949CC"/>
    <w:rsid w:val="00BA5317"/>
    <w:rsid w:val="00BB1DC8"/>
    <w:rsid w:val="00BB2939"/>
    <w:rsid w:val="00BC78AB"/>
    <w:rsid w:val="00BD3A22"/>
    <w:rsid w:val="00BE0CA8"/>
    <w:rsid w:val="00BE1AD8"/>
    <w:rsid w:val="00BF4A0E"/>
    <w:rsid w:val="00C058C0"/>
    <w:rsid w:val="00C13297"/>
    <w:rsid w:val="00C15E2A"/>
    <w:rsid w:val="00C5014F"/>
    <w:rsid w:val="00C57E5D"/>
    <w:rsid w:val="00C62854"/>
    <w:rsid w:val="00C707C9"/>
    <w:rsid w:val="00C76891"/>
    <w:rsid w:val="00C91978"/>
    <w:rsid w:val="00C9574C"/>
    <w:rsid w:val="00C96956"/>
    <w:rsid w:val="00CA7E5B"/>
    <w:rsid w:val="00CB6847"/>
    <w:rsid w:val="00CB7E6D"/>
    <w:rsid w:val="00CC19A6"/>
    <w:rsid w:val="00CE59AE"/>
    <w:rsid w:val="00CF6253"/>
    <w:rsid w:val="00CF6BFE"/>
    <w:rsid w:val="00CF707C"/>
    <w:rsid w:val="00D043F6"/>
    <w:rsid w:val="00D047B6"/>
    <w:rsid w:val="00D13279"/>
    <w:rsid w:val="00D17C6F"/>
    <w:rsid w:val="00D2515E"/>
    <w:rsid w:val="00D368A2"/>
    <w:rsid w:val="00D5094D"/>
    <w:rsid w:val="00D51DF1"/>
    <w:rsid w:val="00D6065A"/>
    <w:rsid w:val="00D62B66"/>
    <w:rsid w:val="00D66368"/>
    <w:rsid w:val="00DC0662"/>
    <w:rsid w:val="00DF1815"/>
    <w:rsid w:val="00E070E2"/>
    <w:rsid w:val="00E16F46"/>
    <w:rsid w:val="00E21D67"/>
    <w:rsid w:val="00E373B2"/>
    <w:rsid w:val="00E37E57"/>
    <w:rsid w:val="00E47DA1"/>
    <w:rsid w:val="00E51673"/>
    <w:rsid w:val="00E61C17"/>
    <w:rsid w:val="00E71258"/>
    <w:rsid w:val="00E72580"/>
    <w:rsid w:val="00E777AB"/>
    <w:rsid w:val="00E870DE"/>
    <w:rsid w:val="00E949F6"/>
    <w:rsid w:val="00EB6DCB"/>
    <w:rsid w:val="00EE634E"/>
    <w:rsid w:val="00F3024F"/>
    <w:rsid w:val="00F60684"/>
    <w:rsid w:val="00F636B3"/>
    <w:rsid w:val="00F64665"/>
    <w:rsid w:val="00F64C12"/>
    <w:rsid w:val="00F7334F"/>
    <w:rsid w:val="00F7381C"/>
    <w:rsid w:val="00F8410E"/>
    <w:rsid w:val="00FD1AC4"/>
    <w:rsid w:val="00FF0471"/>
    <w:rsid w:val="00FF0EA3"/>
    <w:rsid w:val="00FF5D2D"/>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990D"/>
  <w15:docId w15:val="{75D6DEE9-D0A2-4278-A4A6-FFEF27066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224"/>
    <w:pPr>
      <w:spacing w:line="480" w:lineRule="auto"/>
      <w:ind w:firstLine="709"/>
      <w:jc w:val="both"/>
    </w:pPr>
    <w:rPr>
      <w:rFonts w:ascii="Times New Roman" w:hAnsi="Times New Roman"/>
      <w:color w:val="00000A"/>
      <w:sz w:val="22"/>
      <w:szCs w:val="22"/>
      <w:lang w:val="en-US" w:eastAsia="en-US"/>
    </w:rPr>
  </w:style>
  <w:style w:type="paragraph" w:styleId="Heading1">
    <w:name w:val="heading 1"/>
    <w:basedOn w:val="Normal"/>
    <w:next w:val="Normal"/>
    <w:link w:val="Heading1Char"/>
    <w:uiPriority w:val="9"/>
    <w:qFormat/>
    <w:rsid w:val="003E1ED2"/>
    <w:pPr>
      <w:jc w:val="center"/>
      <w:outlineLvl w:val="0"/>
    </w:pPr>
  </w:style>
  <w:style w:type="paragraph" w:styleId="Heading2">
    <w:name w:val="heading 2"/>
    <w:basedOn w:val="Normal"/>
    <w:next w:val="Normal"/>
    <w:link w:val="Heading2Char"/>
    <w:uiPriority w:val="9"/>
    <w:unhideWhenUsed/>
    <w:qFormat/>
    <w:rsid w:val="003A381E"/>
    <w:pPr>
      <w:keepNext/>
      <w:keepLines/>
      <w:spacing w:before="600" w:after="360"/>
      <w:ind w:firstLine="0"/>
      <w:jc w:val="center"/>
      <w:outlineLvl w:val="1"/>
    </w:pPr>
    <w:rPr>
      <w:b/>
      <w:bCs/>
      <w:szCs w:val="26"/>
    </w:rPr>
  </w:style>
  <w:style w:type="paragraph" w:styleId="Heading3">
    <w:name w:val="heading 3"/>
    <w:basedOn w:val="Normal"/>
    <w:next w:val="Normal"/>
    <w:link w:val="Heading3Char1"/>
    <w:uiPriority w:val="9"/>
    <w:unhideWhenUsed/>
    <w:qFormat/>
    <w:rsid w:val="002400B7"/>
    <w:pPr>
      <w:keepNext/>
      <w:keepLines/>
      <w:spacing w:before="360" w:after="60"/>
      <w:ind w:firstLine="706"/>
      <w:outlineLvl w:val="2"/>
    </w:pPr>
    <w:rPr>
      <w:b/>
      <w:bCs/>
    </w:rPr>
  </w:style>
  <w:style w:type="paragraph" w:styleId="Heading4">
    <w:name w:val="heading 4"/>
    <w:basedOn w:val="Normal"/>
    <w:next w:val="Normal"/>
    <w:link w:val="Heading4Char"/>
    <w:uiPriority w:val="9"/>
    <w:unhideWhenUsed/>
    <w:qFormat/>
    <w:rsid w:val="00F62224"/>
    <w:pPr>
      <w:keepNext/>
      <w:keepLines/>
      <w:spacing w:before="360" w:after="360"/>
      <w:outlineLvl w:val="3"/>
    </w:pPr>
    <w:rPr>
      <w:b/>
      <w:bCs/>
      <w:i/>
      <w:iCs/>
    </w:rPr>
  </w:style>
  <w:style w:type="paragraph" w:styleId="Heading5">
    <w:name w:val="heading 5"/>
    <w:basedOn w:val="Normal"/>
    <w:next w:val="Normal"/>
    <w:link w:val="Heading5Char"/>
    <w:uiPriority w:val="9"/>
    <w:unhideWhenUsed/>
    <w:qFormat/>
    <w:rsid w:val="000219FD"/>
    <w:pPr>
      <w:spacing w:before="240" w:after="24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373C3"/>
  </w:style>
  <w:style w:type="character" w:customStyle="1" w:styleId="FooterChar">
    <w:name w:val="Footer Char"/>
    <w:basedOn w:val="DefaultParagraphFont"/>
    <w:link w:val="Footer"/>
    <w:uiPriority w:val="99"/>
    <w:qFormat/>
    <w:rsid w:val="00B373C3"/>
  </w:style>
  <w:style w:type="character" w:customStyle="1" w:styleId="Internetkoppeling">
    <w:name w:val="Internetkoppeling"/>
    <w:uiPriority w:val="99"/>
    <w:unhideWhenUsed/>
    <w:rsid w:val="00395E59"/>
    <w:rPr>
      <w:color w:val="0000FF"/>
      <w:u w:val="single"/>
    </w:rPr>
  </w:style>
  <w:style w:type="character" w:styleId="CommentReference">
    <w:name w:val="annotation reference"/>
    <w:uiPriority w:val="99"/>
    <w:semiHidden/>
    <w:unhideWhenUsed/>
    <w:qFormat/>
    <w:rsid w:val="00172E53"/>
    <w:rPr>
      <w:sz w:val="16"/>
      <w:szCs w:val="16"/>
    </w:rPr>
  </w:style>
  <w:style w:type="character" w:customStyle="1" w:styleId="CommentTextChar1">
    <w:name w:val="Comment Text Char1"/>
    <w:link w:val="CommentText"/>
    <w:uiPriority w:val="99"/>
    <w:qFormat/>
    <w:rsid w:val="00172E53"/>
    <w:rPr>
      <w:sz w:val="20"/>
      <w:szCs w:val="20"/>
    </w:rPr>
  </w:style>
  <w:style w:type="character" w:customStyle="1" w:styleId="CommentSubjectChar">
    <w:name w:val="Comment Subject Char"/>
    <w:link w:val="CommentSubject"/>
    <w:uiPriority w:val="99"/>
    <w:semiHidden/>
    <w:qFormat/>
    <w:rsid w:val="00172E53"/>
    <w:rPr>
      <w:b/>
      <w:bCs/>
      <w:sz w:val="20"/>
      <w:szCs w:val="20"/>
    </w:rPr>
  </w:style>
  <w:style w:type="character" w:customStyle="1" w:styleId="BalloonTextChar">
    <w:name w:val="Balloon Text Char"/>
    <w:link w:val="BalloonText"/>
    <w:uiPriority w:val="99"/>
    <w:semiHidden/>
    <w:qFormat/>
    <w:rsid w:val="00172E53"/>
    <w:rPr>
      <w:rFonts w:ascii="Tahoma" w:hAnsi="Tahoma" w:cs="Tahoma"/>
      <w:sz w:val="16"/>
      <w:szCs w:val="16"/>
    </w:rPr>
  </w:style>
  <w:style w:type="character" w:customStyle="1" w:styleId="BibliographyChar">
    <w:name w:val="Bibliography Char"/>
    <w:link w:val="Bibliografie1"/>
    <w:qFormat/>
    <w:rsid w:val="00EF5A49"/>
    <w:rPr>
      <w:rFonts w:ascii="Arial" w:hAnsi="Arial" w:cs="Arial"/>
      <w:sz w:val="20"/>
      <w:szCs w:val="20"/>
      <w:lang w:val="en-GB"/>
    </w:rPr>
  </w:style>
  <w:style w:type="character" w:customStyle="1" w:styleId="TitleChar">
    <w:name w:val="Title Char"/>
    <w:link w:val="Title"/>
    <w:uiPriority w:val="10"/>
    <w:qFormat/>
    <w:rsid w:val="00816481"/>
    <w:rPr>
      <w:rFonts w:ascii="Cambria" w:eastAsia="Times New Roman" w:hAnsi="Cambria" w:cs="Times New Roman"/>
      <w:color w:val="17365D"/>
      <w:spacing w:val="5"/>
      <w:sz w:val="52"/>
      <w:szCs w:val="52"/>
    </w:rPr>
  </w:style>
  <w:style w:type="character" w:styleId="PlaceholderText">
    <w:name w:val="Placeholder Text"/>
    <w:uiPriority w:val="99"/>
    <w:semiHidden/>
    <w:qFormat/>
    <w:rsid w:val="00B53429"/>
    <w:rPr>
      <w:color w:val="808080"/>
    </w:rPr>
  </w:style>
  <w:style w:type="character" w:customStyle="1" w:styleId="Heading4Char">
    <w:name w:val="Heading 4 Char"/>
    <w:link w:val="Heading4"/>
    <w:uiPriority w:val="9"/>
    <w:qFormat/>
    <w:rsid w:val="00F62224"/>
    <w:rPr>
      <w:rFonts w:ascii="Times New Roman" w:hAnsi="Times New Roman"/>
      <w:b/>
      <w:bCs/>
      <w:i/>
      <w:iCs/>
      <w:sz w:val="24"/>
      <w:szCs w:val="22"/>
      <w:lang w:val="en-US" w:eastAsia="en-US"/>
    </w:rPr>
  </w:style>
  <w:style w:type="character" w:customStyle="1" w:styleId="Heading1Char">
    <w:name w:val="Heading 1 Char"/>
    <w:link w:val="Heading1"/>
    <w:uiPriority w:val="9"/>
    <w:qFormat/>
    <w:rsid w:val="003E1ED2"/>
    <w:rPr>
      <w:rFonts w:ascii="Times New Roman" w:hAnsi="Times New Roman"/>
      <w:sz w:val="24"/>
    </w:rPr>
  </w:style>
  <w:style w:type="character" w:customStyle="1" w:styleId="Heading2Char">
    <w:name w:val="Heading 2 Char"/>
    <w:link w:val="Heading2"/>
    <w:uiPriority w:val="9"/>
    <w:qFormat/>
    <w:rsid w:val="003A381E"/>
    <w:rPr>
      <w:rFonts w:ascii="Times New Roman" w:hAnsi="Times New Roman"/>
      <w:b/>
      <w:bCs/>
      <w:color w:val="00000A"/>
      <w:sz w:val="22"/>
      <w:szCs w:val="26"/>
      <w:lang w:val="en-US" w:eastAsia="en-US"/>
    </w:rPr>
  </w:style>
  <w:style w:type="character" w:customStyle="1" w:styleId="Heading3Char1">
    <w:name w:val="Heading 3 Char1"/>
    <w:link w:val="Heading3"/>
    <w:uiPriority w:val="9"/>
    <w:qFormat/>
    <w:rsid w:val="002400B7"/>
    <w:rPr>
      <w:rFonts w:ascii="Times New Roman" w:hAnsi="Times New Roman"/>
      <w:b/>
      <w:bCs/>
      <w:color w:val="00000A"/>
      <w:sz w:val="22"/>
      <w:szCs w:val="22"/>
      <w:lang w:val="en-US" w:eastAsia="en-US"/>
    </w:rPr>
  </w:style>
  <w:style w:type="character" w:customStyle="1" w:styleId="CaptionChar">
    <w:name w:val="Caption Char"/>
    <w:link w:val="Caption"/>
    <w:uiPriority w:val="35"/>
    <w:qFormat/>
    <w:rsid w:val="00713AC4"/>
    <w:rPr>
      <w:rFonts w:ascii="Times New Roman" w:hAnsi="Times New Roman"/>
      <w:b/>
      <w:bCs/>
      <w:color w:val="4F81BD"/>
      <w:sz w:val="18"/>
      <w:szCs w:val="18"/>
    </w:rPr>
  </w:style>
  <w:style w:type="character" w:customStyle="1" w:styleId="TableStijlChar">
    <w:name w:val="Table Stijl Char"/>
    <w:link w:val="TableStijl"/>
    <w:qFormat/>
    <w:rsid w:val="00E14A0A"/>
    <w:rPr>
      <w:rFonts w:ascii="Arial" w:hAnsi="Arial" w:cs="Arial"/>
      <w:b w:val="0"/>
      <w:bCs/>
      <w:color w:val="4F81BD"/>
      <w:sz w:val="20"/>
      <w:szCs w:val="20"/>
      <w:lang w:val="en-GB"/>
    </w:rPr>
  </w:style>
  <w:style w:type="character" w:styleId="FollowedHyperlink">
    <w:name w:val="FollowedHyperlink"/>
    <w:uiPriority w:val="99"/>
    <w:semiHidden/>
    <w:unhideWhenUsed/>
    <w:qFormat/>
    <w:rsid w:val="00FC5468"/>
    <w:rPr>
      <w:color w:val="800080"/>
      <w:u w:val="single"/>
    </w:rPr>
  </w:style>
  <w:style w:type="character" w:styleId="Strong">
    <w:name w:val="Strong"/>
    <w:uiPriority w:val="22"/>
    <w:qFormat/>
    <w:rsid w:val="00C30E5B"/>
    <w:rPr>
      <w:b/>
      <w:bCs/>
    </w:rPr>
  </w:style>
  <w:style w:type="character" w:customStyle="1" w:styleId="CommentTextChar">
    <w:name w:val="Comment Text Char"/>
    <w:uiPriority w:val="99"/>
    <w:semiHidden/>
    <w:qFormat/>
    <w:rsid w:val="00F82DDD"/>
    <w:rPr>
      <w:sz w:val="20"/>
      <w:szCs w:val="20"/>
    </w:rPr>
  </w:style>
  <w:style w:type="character" w:customStyle="1" w:styleId="Heading3Char">
    <w:name w:val="Heading 3 Char"/>
    <w:uiPriority w:val="9"/>
    <w:qFormat/>
    <w:rsid w:val="00F82DDD"/>
    <w:rPr>
      <w:rFonts w:ascii="Times New Roman" w:eastAsia="Times New Roman" w:hAnsi="Times New Roman" w:cs="Times New Roman"/>
      <w:b/>
      <w:bCs/>
      <w:lang w:val="en-US"/>
    </w:rPr>
  </w:style>
  <w:style w:type="character" w:customStyle="1" w:styleId="FootnoteTextChar">
    <w:name w:val="Footnote Text Char"/>
    <w:link w:val="FootnoteText"/>
    <w:uiPriority w:val="99"/>
    <w:semiHidden/>
    <w:qFormat/>
    <w:rsid w:val="004A39F1"/>
    <w:rPr>
      <w:rFonts w:ascii="Times New Roman" w:hAnsi="Times New Roman"/>
      <w:sz w:val="20"/>
      <w:szCs w:val="20"/>
      <w:lang w:val="en-US"/>
    </w:rPr>
  </w:style>
  <w:style w:type="character" w:styleId="FootnoteReference">
    <w:name w:val="footnote reference"/>
    <w:uiPriority w:val="99"/>
    <w:unhideWhenUsed/>
    <w:qFormat/>
    <w:rsid w:val="004A39F1"/>
    <w:rPr>
      <w:vertAlign w:val="superscript"/>
    </w:rPr>
  </w:style>
  <w:style w:type="character" w:customStyle="1" w:styleId="EndnoteTextChar">
    <w:name w:val="Endnote Text Char"/>
    <w:link w:val="EndnoteText"/>
    <w:uiPriority w:val="99"/>
    <w:semiHidden/>
    <w:qFormat/>
    <w:rsid w:val="00494BDB"/>
    <w:rPr>
      <w:rFonts w:ascii="Times New Roman" w:hAnsi="Times New Roman"/>
      <w:sz w:val="20"/>
      <w:szCs w:val="20"/>
      <w:lang w:val="en-US"/>
    </w:rPr>
  </w:style>
  <w:style w:type="character" w:styleId="EndnoteReference">
    <w:name w:val="endnote reference"/>
    <w:uiPriority w:val="99"/>
    <w:semiHidden/>
    <w:unhideWhenUsed/>
    <w:qFormat/>
    <w:rsid w:val="00494BDB"/>
    <w:rPr>
      <w:vertAlign w:val="superscript"/>
    </w:rPr>
  </w:style>
  <w:style w:type="character" w:customStyle="1" w:styleId="MTDisplayEquationChar">
    <w:name w:val="MTDisplayEquation Char"/>
    <w:link w:val="MTDisplayEquation"/>
    <w:qFormat/>
    <w:rsid w:val="00BF78B4"/>
    <w:rPr>
      <w:rFonts w:ascii="Calibri" w:eastAsia="Times New Roman" w:hAnsi="Calibri" w:cs="Times New Roman"/>
      <w:lang w:val="en-US"/>
    </w:rPr>
  </w:style>
  <w:style w:type="character" w:customStyle="1" w:styleId="interref">
    <w:name w:val="interref"/>
    <w:basedOn w:val="DefaultParagraphFont"/>
    <w:qFormat/>
    <w:rsid w:val="00B511C7"/>
  </w:style>
  <w:style w:type="character" w:customStyle="1" w:styleId="highlight">
    <w:name w:val="highlight"/>
    <w:basedOn w:val="DefaultParagraphFont"/>
    <w:qFormat/>
    <w:rsid w:val="007C481A"/>
  </w:style>
  <w:style w:type="character" w:customStyle="1" w:styleId="null">
    <w:name w:val="null"/>
    <w:basedOn w:val="DefaultParagraphFont"/>
    <w:qFormat/>
    <w:rsid w:val="00A96E25"/>
  </w:style>
  <w:style w:type="character" w:styleId="SubtleEmphasis">
    <w:name w:val="Subtle Emphasis"/>
    <w:uiPriority w:val="19"/>
    <w:qFormat/>
    <w:rsid w:val="0096697A"/>
    <w:rPr>
      <w:i/>
      <w:iCs/>
      <w:color w:val="5A5A5A"/>
    </w:rPr>
  </w:style>
  <w:style w:type="character" w:customStyle="1" w:styleId="mathjaxpreview">
    <w:name w:val="mathjax_preview"/>
    <w:basedOn w:val="DefaultParagraphFont"/>
    <w:qFormat/>
    <w:rsid w:val="000B0E64"/>
  </w:style>
  <w:style w:type="character" w:customStyle="1" w:styleId="mathjax">
    <w:name w:val="mathjax"/>
    <w:basedOn w:val="DefaultParagraphFont"/>
    <w:qFormat/>
    <w:rsid w:val="000B0E64"/>
  </w:style>
  <w:style w:type="character" w:customStyle="1" w:styleId="math">
    <w:name w:val="math"/>
    <w:basedOn w:val="DefaultParagraphFont"/>
    <w:qFormat/>
    <w:rsid w:val="000B0E64"/>
  </w:style>
  <w:style w:type="character" w:customStyle="1" w:styleId="mrow">
    <w:name w:val="mrow"/>
    <w:basedOn w:val="DefaultParagraphFont"/>
    <w:qFormat/>
    <w:rsid w:val="000B0E64"/>
  </w:style>
  <w:style w:type="character" w:customStyle="1" w:styleId="msubsup">
    <w:name w:val="msubsup"/>
    <w:basedOn w:val="DefaultParagraphFont"/>
    <w:qFormat/>
    <w:rsid w:val="000B0E64"/>
  </w:style>
  <w:style w:type="character" w:customStyle="1" w:styleId="mi">
    <w:name w:val="mi"/>
    <w:basedOn w:val="DefaultParagraphFont"/>
    <w:qFormat/>
    <w:rsid w:val="000B0E64"/>
  </w:style>
  <w:style w:type="character" w:customStyle="1" w:styleId="mn">
    <w:name w:val="mn"/>
    <w:basedOn w:val="DefaultParagraphFont"/>
    <w:qFormat/>
    <w:rsid w:val="000B0E64"/>
  </w:style>
  <w:style w:type="character" w:customStyle="1" w:styleId="citation-wrap">
    <w:name w:val="citation-wrap"/>
    <w:basedOn w:val="DefaultParagraphFont"/>
    <w:qFormat/>
    <w:rsid w:val="000B0E64"/>
  </w:style>
  <w:style w:type="character" w:customStyle="1" w:styleId="count">
    <w:name w:val="count"/>
    <w:basedOn w:val="DefaultParagraphFont"/>
    <w:qFormat/>
    <w:rsid w:val="000B0E64"/>
  </w:style>
  <w:style w:type="character" w:customStyle="1" w:styleId="name">
    <w:name w:val="name"/>
    <w:basedOn w:val="DefaultParagraphFont"/>
    <w:qFormat/>
    <w:rsid w:val="000B0E64"/>
  </w:style>
  <w:style w:type="character" w:customStyle="1" w:styleId="final-counts">
    <w:name w:val="final-counts"/>
    <w:basedOn w:val="DefaultParagraphFont"/>
    <w:qFormat/>
    <w:rsid w:val="000B0E64"/>
  </w:style>
  <w:style w:type="character" w:styleId="PageNumber">
    <w:name w:val="page number"/>
    <w:basedOn w:val="DefaultParagraphFont"/>
    <w:uiPriority w:val="99"/>
    <w:semiHidden/>
    <w:unhideWhenUsed/>
    <w:qFormat/>
    <w:rsid w:val="00ED620A"/>
  </w:style>
  <w:style w:type="character" w:customStyle="1" w:styleId="BodyTextChar">
    <w:name w:val="Body Text Char"/>
    <w:link w:val="BodyText"/>
    <w:uiPriority w:val="99"/>
    <w:qFormat/>
    <w:rsid w:val="00ED620A"/>
    <w:rPr>
      <w:rFonts w:eastAsia="Calibri"/>
      <w:lang w:val="nl-BE"/>
    </w:rPr>
  </w:style>
  <w:style w:type="character" w:customStyle="1" w:styleId="Heading5Char">
    <w:name w:val="Heading 5 Char"/>
    <w:link w:val="Heading5"/>
    <w:uiPriority w:val="9"/>
    <w:qFormat/>
    <w:rsid w:val="000219FD"/>
    <w:rPr>
      <w:rFonts w:ascii="Times New Roman" w:hAnsi="Times New Roman"/>
      <w:i/>
      <w:sz w:val="22"/>
      <w:szCs w:val="22"/>
      <w:lang w:val="en-US" w:eastAsia="en-US"/>
    </w:rPr>
  </w:style>
  <w:style w:type="character" w:customStyle="1" w:styleId="Voetnoottekens">
    <w:name w:val="Voetnoottekens"/>
    <w:qFormat/>
  </w:style>
  <w:style w:type="character" w:customStyle="1" w:styleId="Voetnootanker">
    <w:name w:val="Voetnootanker"/>
    <w:rPr>
      <w:vertAlign w:val="superscript"/>
    </w:rPr>
  </w:style>
  <w:style w:type="character" w:customStyle="1" w:styleId="Eindnootanker">
    <w:name w:val="Eindnootanker"/>
    <w:rPr>
      <w:vertAlign w:val="superscript"/>
    </w:rPr>
  </w:style>
  <w:style w:type="character" w:customStyle="1" w:styleId="Eindnoottekens">
    <w:name w:val="Eindnoottekens"/>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paragraph" w:customStyle="1" w:styleId="Kop">
    <w:name w:val="Kop"/>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unhideWhenUsed/>
    <w:rsid w:val="00ED620A"/>
    <w:pPr>
      <w:spacing w:after="120" w:line="276" w:lineRule="auto"/>
      <w:ind w:firstLine="0"/>
      <w:jc w:val="left"/>
    </w:pPr>
    <w:rPr>
      <w:rFonts w:ascii="Calibri" w:eastAsia="Calibri" w:hAnsi="Calibri"/>
      <w:lang w:val="nl-BE"/>
    </w:rPr>
  </w:style>
  <w:style w:type="paragraph" w:styleId="List">
    <w:name w:val="List"/>
    <w:basedOn w:val="BodyText"/>
    <w:rPr>
      <w:rFonts w:cs="FreeSans"/>
    </w:rPr>
  </w:style>
  <w:style w:type="paragraph" w:styleId="Caption">
    <w:name w:val="caption"/>
    <w:basedOn w:val="Normal"/>
    <w:next w:val="Normal"/>
    <w:link w:val="CaptionChar"/>
    <w:uiPriority w:val="35"/>
    <w:unhideWhenUsed/>
    <w:qFormat/>
    <w:rsid w:val="004C7812"/>
    <w:pPr>
      <w:spacing w:line="240" w:lineRule="auto"/>
    </w:pPr>
    <w:rPr>
      <w:b/>
      <w:bCs/>
      <w:color w:val="4F81BD"/>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743DE"/>
    <w:pPr>
      <w:ind w:left="720"/>
      <w:contextualSpacing/>
    </w:pPr>
  </w:style>
  <w:style w:type="paragraph" w:styleId="Header">
    <w:name w:val="header"/>
    <w:basedOn w:val="Normal"/>
    <w:link w:val="HeaderChar"/>
    <w:uiPriority w:val="99"/>
    <w:unhideWhenUsed/>
    <w:rsid w:val="00B373C3"/>
    <w:pPr>
      <w:tabs>
        <w:tab w:val="center" w:pos="4536"/>
        <w:tab w:val="right" w:pos="9072"/>
      </w:tabs>
      <w:spacing w:line="240" w:lineRule="auto"/>
    </w:pPr>
  </w:style>
  <w:style w:type="paragraph" w:styleId="Footer">
    <w:name w:val="footer"/>
    <w:basedOn w:val="Normal"/>
    <w:link w:val="FooterChar"/>
    <w:uiPriority w:val="99"/>
    <w:unhideWhenUsed/>
    <w:rsid w:val="00B373C3"/>
    <w:pPr>
      <w:tabs>
        <w:tab w:val="center" w:pos="4536"/>
        <w:tab w:val="right" w:pos="9072"/>
      </w:tabs>
      <w:spacing w:line="240" w:lineRule="auto"/>
    </w:pPr>
  </w:style>
  <w:style w:type="paragraph" w:styleId="NormalWeb">
    <w:name w:val="Normal (Web)"/>
    <w:basedOn w:val="Normal"/>
    <w:uiPriority w:val="99"/>
    <w:semiHidden/>
    <w:unhideWhenUsed/>
    <w:qFormat/>
    <w:rsid w:val="00655A66"/>
    <w:pPr>
      <w:spacing w:beforeAutospacing="1" w:afterAutospacing="1" w:line="240" w:lineRule="auto"/>
    </w:pPr>
    <w:rPr>
      <w:color w:val="000000"/>
      <w:szCs w:val="24"/>
    </w:rPr>
  </w:style>
  <w:style w:type="paragraph" w:styleId="CommentText">
    <w:name w:val="annotation text"/>
    <w:basedOn w:val="Normal"/>
    <w:link w:val="CommentTextChar1"/>
    <w:uiPriority w:val="99"/>
    <w:unhideWhenUsed/>
    <w:qFormat/>
    <w:rsid w:val="00172E53"/>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172E53"/>
    <w:rPr>
      <w:b/>
      <w:bCs/>
    </w:rPr>
  </w:style>
  <w:style w:type="paragraph" w:styleId="BalloonText">
    <w:name w:val="Balloon Text"/>
    <w:basedOn w:val="Normal"/>
    <w:link w:val="BalloonTextChar"/>
    <w:uiPriority w:val="99"/>
    <w:semiHidden/>
    <w:unhideWhenUsed/>
    <w:qFormat/>
    <w:rsid w:val="00172E53"/>
    <w:pPr>
      <w:spacing w:line="240" w:lineRule="auto"/>
    </w:pPr>
    <w:rPr>
      <w:rFonts w:ascii="Tahoma" w:hAnsi="Tahoma" w:cs="Tahoma"/>
      <w:sz w:val="16"/>
      <w:szCs w:val="16"/>
    </w:rPr>
  </w:style>
  <w:style w:type="paragraph" w:customStyle="1" w:styleId="Bibliografie1">
    <w:name w:val="Bibliografie1"/>
    <w:basedOn w:val="Normal"/>
    <w:link w:val="BibliographyChar"/>
    <w:qFormat/>
    <w:rsid w:val="00EF5A49"/>
    <w:pPr>
      <w:ind w:left="720" w:hanging="720"/>
    </w:pPr>
    <w:rPr>
      <w:rFonts w:cs="Arial"/>
      <w:sz w:val="20"/>
      <w:szCs w:val="20"/>
      <w:lang w:val="en-GB"/>
    </w:rPr>
  </w:style>
  <w:style w:type="paragraph" w:styleId="Title">
    <w:name w:val="Title"/>
    <w:basedOn w:val="Normal"/>
    <w:next w:val="Normal"/>
    <w:link w:val="TitleChar"/>
    <w:uiPriority w:val="10"/>
    <w:qFormat/>
    <w:rsid w:val="00816481"/>
    <w:pPr>
      <w:pBdr>
        <w:bottom w:val="single" w:sz="8" w:space="4" w:color="4F81BD"/>
      </w:pBdr>
      <w:spacing w:after="300" w:line="240" w:lineRule="auto"/>
      <w:contextualSpacing/>
    </w:pPr>
    <w:rPr>
      <w:rFonts w:ascii="Cambria" w:hAnsi="Cambria"/>
      <w:color w:val="17365D"/>
      <w:spacing w:val="5"/>
      <w:sz w:val="52"/>
      <w:szCs w:val="52"/>
    </w:rPr>
  </w:style>
  <w:style w:type="paragraph" w:styleId="TOC1">
    <w:name w:val="toc 1"/>
    <w:basedOn w:val="Normal"/>
    <w:next w:val="Normal"/>
    <w:autoRedefine/>
    <w:uiPriority w:val="39"/>
    <w:unhideWhenUsed/>
    <w:qFormat/>
    <w:rsid w:val="00560986"/>
    <w:pPr>
      <w:tabs>
        <w:tab w:val="right" w:leader="dot" w:pos="9062"/>
      </w:tabs>
      <w:jc w:val="left"/>
    </w:pPr>
    <w:rPr>
      <w:b/>
      <w:bCs/>
      <w:iCs/>
      <w:szCs w:val="24"/>
      <w:lang w:val="nl-BE"/>
    </w:rPr>
  </w:style>
  <w:style w:type="paragraph" w:styleId="NoSpacing">
    <w:name w:val="No Spacing"/>
    <w:uiPriority w:val="1"/>
    <w:qFormat/>
    <w:rsid w:val="00166367"/>
    <w:rPr>
      <w:color w:val="00000A"/>
      <w:sz w:val="22"/>
      <w:szCs w:val="22"/>
      <w:lang w:val="en-US" w:eastAsia="en-US"/>
    </w:rPr>
  </w:style>
  <w:style w:type="paragraph" w:styleId="TOC2">
    <w:name w:val="toc 2"/>
    <w:basedOn w:val="Normal"/>
    <w:next w:val="Normal"/>
    <w:autoRedefine/>
    <w:uiPriority w:val="39"/>
    <w:unhideWhenUsed/>
    <w:qFormat/>
    <w:rsid w:val="00A62618"/>
    <w:pPr>
      <w:spacing w:before="120"/>
      <w:ind w:left="240"/>
      <w:jc w:val="left"/>
    </w:pPr>
    <w:rPr>
      <w:rFonts w:ascii="Calibri" w:hAnsi="Calibri" w:cs="Calibri"/>
      <w:b/>
      <w:bCs/>
    </w:rPr>
  </w:style>
  <w:style w:type="paragraph" w:styleId="TOC3">
    <w:name w:val="toc 3"/>
    <w:basedOn w:val="Normal"/>
    <w:next w:val="Normal"/>
    <w:autoRedefine/>
    <w:uiPriority w:val="39"/>
    <w:unhideWhenUsed/>
    <w:qFormat/>
    <w:rsid w:val="00C66027"/>
    <w:pPr>
      <w:ind w:left="480"/>
      <w:jc w:val="left"/>
    </w:pPr>
    <w:rPr>
      <w:rFonts w:ascii="Calibri" w:hAnsi="Calibri" w:cs="Calibri"/>
      <w:sz w:val="20"/>
      <w:szCs w:val="20"/>
    </w:rPr>
  </w:style>
  <w:style w:type="paragraph" w:styleId="TOC4">
    <w:name w:val="toc 4"/>
    <w:basedOn w:val="Normal"/>
    <w:next w:val="Normal"/>
    <w:autoRedefine/>
    <w:uiPriority w:val="39"/>
    <w:unhideWhenUsed/>
    <w:rsid w:val="00A62618"/>
    <w:pPr>
      <w:ind w:left="720"/>
      <w:jc w:val="left"/>
    </w:pPr>
    <w:rPr>
      <w:rFonts w:ascii="Calibri" w:hAnsi="Calibri" w:cs="Calibri"/>
      <w:sz w:val="20"/>
      <w:szCs w:val="20"/>
    </w:rPr>
  </w:style>
  <w:style w:type="paragraph" w:customStyle="1" w:styleId="TableStijl">
    <w:name w:val="Table Stijl"/>
    <w:basedOn w:val="Caption"/>
    <w:link w:val="TableStijlChar"/>
    <w:qFormat/>
    <w:rsid w:val="00E14A0A"/>
    <w:pPr>
      <w:keepNext/>
      <w:spacing w:line="276" w:lineRule="auto"/>
      <w:ind w:firstLine="0"/>
    </w:pPr>
    <w:rPr>
      <w:rFonts w:ascii="Arial" w:hAnsi="Arial" w:cs="Arial"/>
      <w:b w:val="0"/>
      <w:color w:val="00000A"/>
      <w:sz w:val="20"/>
      <w:szCs w:val="20"/>
      <w:lang w:val="en-GB"/>
    </w:rPr>
  </w:style>
  <w:style w:type="paragraph" w:styleId="TOC5">
    <w:name w:val="toc 5"/>
    <w:basedOn w:val="Normal"/>
    <w:next w:val="Normal"/>
    <w:autoRedefine/>
    <w:uiPriority w:val="39"/>
    <w:unhideWhenUsed/>
    <w:rsid w:val="00A62618"/>
    <w:pPr>
      <w:ind w:left="960"/>
      <w:jc w:val="left"/>
    </w:pPr>
    <w:rPr>
      <w:rFonts w:ascii="Calibri" w:hAnsi="Calibri" w:cs="Calibri"/>
      <w:sz w:val="20"/>
      <w:szCs w:val="20"/>
    </w:rPr>
  </w:style>
  <w:style w:type="paragraph" w:styleId="TableofFigures">
    <w:name w:val="table of figures"/>
    <w:basedOn w:val="Normal"/>
    <w:next w:val="Normal"/>
    <w:uiPriority w:val="99"/>
    <w:unhideWhenUsed/>
    <w:qFormat/>
    <w:rsid w:val="00713AC4"/>
    <w:pPr>
      <w:ind w:left="440" w:hanging="440"/>
    </w:pPr>
    <w:rPr>
      <w:rFonts w:ascii="Calibri" w:hAnsi="Calibri" w:cs="Calibri"/>
      <w:b/>
      <w:bCs/>
      <w:sz w:val="20"/>
      <w:szCs w:val="20"/>
    </w:rPr>
  </w:style>
  <w:style w:type="paragraph" w:customStyle="1" w:styleId="xl63">
    <w:name w:val="xl63"/>
    <w:basedOn w:val="Normal"/>
    <w:qFormat/>
    <w:rsid w:val="00FC5468"/>
    <w:pPr>
      <w:spacing w:beforeAutospacing="1" w:afterAutospacing="1" w:line="240" w:lineRule="auto"/>
    </w:pPr>
    <w:rPr>
      <w:sz w:val="16"/>
      <w:szCs w:val="16"/>
      <w:lang w:val="nl-BE" w:eastAsia="nl-BE"/>
    </w:rPr>
  </w:style>
  <w:style w:type="paragraph" w:customStyle="1" w:styleId="xl64">
    <w:name w:val="xl64"/>
    <w:basedOn w:val="Normal"/>
    <w:qFormat/>
    <w:rsid w:val="00FC5468"/>
    <w:pPr>
      <w:spacing w:beforeAutospacing="1" w:afterAutospacing="1" w:line="240" w:lineRule="auto"/>
    </w:pPr>
    <w:rPr>
      <w:sz w:val="16"/>
      <w:szCs w:val="16"/>
      <w:lang w:val="nl-BE" w:eastAsia="nl-BE"/>
    </w:rPr>
  </w:style>
  <w:style w:type="paragraph" w:customStyle="1" w:styleId="xl65">
    <w:name w:val="xl65"/>
    <w:basedOn w:val="Normal"/>
    <w:qFormat/>
    <w:rsid w:val="00FC5468"/>
    <w:pPr>
      <w:pBdr>
        <w:top w:val="single" w:sz="4" w:space="0" w:color="00000A"/>
        <w:left w:val="single" w:sz="4" w:space="0" w:color="00000A"/>
        <w:bottom w:val="single" w:sz="4" w:space="0" w:color="00000A"/>
        <w:right w:val="single" w:sz="4" w:space="0" w:color="00000A"/>
      </w:pBdr>
      <w:shd w:val="clear" w:color="000000" w:fill="A6A6A6"/>
      <w:spacing w:beforeAutospacing="1" w:afterAutospacing="1" w:line="240" w:lineRule="auto"/>
      <w:jc w:val="right"/>
    </w:pPr>
    <w:rPr>
      <w:sz w:val="16"/>
      <w:szCs w:val="16"/>
      <w:lang w:val="nl-BE" w:eastAsia="nl-BE"/>
    </w:rPr>
  </w:style>
  <w:style w:type="paragraph" w:customStyle="1" w:styleId="xl66">
    <w:name w:val="xl66"/>
    <w:basedOn w:val="Normal"/>
    <w:qFormat/>
    <w:rsid w:val="00FC5468"/>
    <w:pPr>
      <w:pBdr>
        <w:top w:val="single" w:sz="4" w:space="0" w:color="00000A"/>
        <w:left w:val="single" w:sz="4" w:space="0" w:color="00000A"/>
        <w:bottom w:val="single" w:sz="4" w:space="0" w:color="00000A"/>
        <w:right w:val="single" w:sz="4" w:space="0" w:color="00000A"/>
      </w:pBdr>
      <w:shd w:val="clear" w:color="000000" w:fill="A6A6A6"/>
      <w:spacing w:beforeAutospacing="1" w:afterAutospacing="1" w:line="240" w:lineRule="auto"/>
      <w:jc w:val="right"/>
    </w:pPr>
    <w:rPr>
      <w:sz w:val="16"/>
      <w:szCs w:val="16"/>
      <w:lang w:val="nl-BE" w:eastAsia="nl-BE"/>
    </w:rPr>
  </w:style>
  <w:style w:type="paragraph" w:customStyle="1" w:styleId="xl67">
    <w:name w:val="xl67"/>
    <w:basedOn w:val="Normal"/>
    <w:qFormat/>
    <w:rsid w:val="00FC5468"/>
    <w:pPr>
      <w:spacing w:beforeAutospacing="1" w:afterAutospacing="1" w:line="240" w:lineRule="auto"/>
      <w:textAlignment w:val="center"/>
    </w:pPr>
    <w:rPr>
      <w:sz w:val="16"/>
      <w:szCs w:val="16"/>
      <w:lang w:val="nl-BE" w:eastAsia="nl-BE"/>
    </w:rPr>
  </w:style>
  <w:style w:type="paragraph" w:customStyle="1" w:styleId="xl68">
    <w:name w:val="xl68"/>
    <w:basedOn w:val="Normal"/>
    <w:qFormat/>
    <w:rsid w:val="00FC5468"/>
    <w:pPr>
      <w:spacing w:beforeAutospacing="1" w:afterAutospacing="1" w:line="240" w:lineRule="auto"/>
      <w:jc w:val="right"/>
      <w:textAlignment w:val="center"/>
    </w:pPr>
    <w:rPr>
      <w:sz w:val="16"/>
      <w:szCs w:val="16"/>
      <w:lang w:val="nl-BE" w:eastAsia="nl-BE"/>
    </w:rPr>
  </w:style>
  <w:style w:type="paragraph" w:customStyle="1" w:styleId="xl69">
    <w:name w:val="xl69"/>
    <w:basedOn w:val="Normal"/>
    <w:qFormat/>
    <w:rsid w:val="00FC5468"/>
    <w:pPr>
      <w:spacing w:beforeAutospacing="1" w:afterAutospacing="1" w:line="240" w:lineRule="auto"/>
      <w:jc w:val="right"/>
      <w:textAlignment w:val="center"/>
    </w:pPr>
    <w:rPr>
      <w:sz w:val="16"/>
      <w:szCs w:val="16"/>
      <w:lang w:val="nl-BE" w:eastAsia="nl-BE"/>
    </w:rPr>
  </w:style>
  <w:style w:type="paragraph" w:customStyle="1" w:styleId="xl70">
    <w:name w:val="xl70"/>
    <w:basedOn w:val="Normal"/>
    <w:qFormat/>
    <w:rsid w:val="00FC5468"/>
    <w:pPr>
      <w:spacing w:beforeAutospacing="1" w:afterAutospacing="1" w:line="240" w:lineRule="auto"/>
      <w:jc w:val="right"/>
    </w:pPr>
    <w:rPr>
      <w:sz w:val="16"/>
      <w:szCs w:val="16"/>
      <w:lang w:val="nl-BE" w:eastAsia="nl-BE"/>
    </w:rPr>
  </w:style>
  <w:style w:type="paragraph" w:customStyle="1" w:styleId="xl71">
    <w:name w:val="xl71"/>
    <w:basedOn w:val="Normal"/>
    <w:qFormat/>
    <w:rsid w:val="00FC5468"/>
    <w:pPr>
      <w:spacing w:beforeAutospacing="1" w:afterAutospacing="1" w:line="240" w:lineRule="auto"/>
      <w:jc w:val="right"/>
    </w:pPr>
    <w:rPr>
      <w:sz w:val="16"/>
      <w:szCs w:val="16"/>
      <w:lang w:val="nl-BE" w:eastAsia="nl-BE"/>
    </w:rPr>
  </w:style>
  <w:style w:type="paragraph" w:styleId="Revision">
    <w:name w:val="Revision"/>
    <w:uiPriority w:val="99"/>
    <w:semiHidden/>
    <w:qFormat/>
    <w:rsid w:val="00CD5D3E"/>
    <w:rPr>
      <w:rFonts w:ascii="Times New Roman" w:hAnsi="Times New Roman"/>
      <w:color w:val="00000A"/>
      <w:sz w:val="22"/>
      <w:szCs w:val="22"/>
      <w:lang w:val="en-US" w:eastAsia="en-US"/>
    </w:rPr>
  </w:style>
  <w:style w:type="paragraph" w:styleId="TOC6">
    <w:name w:val="toc 6"/>
    <w:basedOn w:val="Normal"/>
    <w:next w:val="Normal"/>
    <w:autoRedefine/>
    <w:uiPriority w:val="39"/>
    <w:unhideWhenUsed/>
    <w:rsid w:val="006F4825"/>
    <w:pPr>
      <w:ind w:left="1200"/>
      <w:jc w:val="left"/>
    </w:pPr>
    <w:rPr>
      <w:rFonts w:ascii="Calibri" w:hAnsi="Calibri" w:cs="Calibri"/>
      <w:sz w:val="20"/>
      <w:szCs w:val="20"/>
    </w:rPr>
  </w:style>
  <w:style w:type="paragraph" w:styleId="TOC7">
    <w:name w:val="toc 7"/>
    <w:basedOn w:val="Normal"/>
    <w:next w:val="Normal"/>
    <w:autoRedefine/>
    <w:uiPriority w:val="39"/>
    <w:unhideWhenUsed/>
    <w:rsid w:val="006F4825"/>
    <w:pPr>
      <w:ind w:left="1440"/>
      <w:jc w:val="left"/>
    </w:pPr>
    <w:rPr>
      <w:rFonts w:ascii="Calibri" w:hAnsi="Calibri" w:cs="Calibri"/>
      <w:sz w:val="20"/>
      <w:szCs w:val="20"/>
    </w:rPr>
  </w:style>
  <w:style w:type="paragraph" w:styleId="TOC8">
    <w:name w:val="toc 8"/>
    <w:basedOn w:val="Normal"/>
    <w:next w:val="Normal"/>
    <w:autoRedefine/>
    <w:uiPriority w:val="39"/>
    <w:unhideWhenUsed/>
    <w:rsid w:val="006F4825"/>
    <w:pPr>
      <w:ind w:left="1680"/>
      <w:jc w:val="left"/>
    </w:pPr>
    <w:rPr>
      <w:rFonts w:ascii="Calibri" w:hAnsi="Calibri" w:cs="Calibri"/>
      <w:sz w:val="20"/>
      <w:szCs w:val="20"/>
    </w:rPr>
  </w:style>
  <w:style w:type="paragraph" w:styleId="TOC9">
    <w:name w:val="toc 9"/>
    <w:basedOn w:val="Normal"/>
    <w:next w:val="Normal"/>
    <w:autoRedefine/>
    <w:uiPriority w:val="39"/>
    <w:unhideWhenUsed/>
    <w:rsid w:val="006F4825"/>
    <w:pPr>
      <w:ind w:left="1920"/>
      <w:jc w:val="left"/>
    </w:pPr>
    <w:rPr>
      <w:rFonts w:ascii="Calibri" w:hAnsi="Calibri" w:cs="Calibri"/>
      <w:sz w:val="20"/>
      <w:szCs w:val="20"/>
    </w:rPr>
  </w:style>
  <w:style w:type="paragraph" w:styleId="FootnoteText">
    <w:name w:val="footnote text"/>
    <w:basedOn w:val="Normal"/>
    <w:link w:val="FootnoteTextChar"/>
  </w:style>
  <w:style w:type="paragraph" w:styleId="TOCHeading">
    <w:name w:val="TOC Heading"/>
    <w:basedOn w:val="Heading1"/>
    <w:next w:val="Normal"/>
    <w:uiPriority w:val="39"/>
    <w:unhideWhenUsed/>
    <w:qFormat/>
    <w:rsid w:val="00D04A18"/>
    <w:pPr>
      <w:spacing w:before="480" w:line="276" w:lineRule="auto"/>
      <w:jc w:val="left"/>
    </w:pPr>
    <w:rPr>
      <w:rFonts w:ascii="Cambria" w:hAnsi="Cambria"/>
      <w:color w:val="365F91"/>
      <w:sz w:val="28"/>
      <w:lang w:val="nl-BE" w:eastAsia="nl-BE"/>
    </w:rPr>
  </w:style>
  <w:style w:type="paragraph" w:styleId="Bibliography">
    <w:name w:val="Bibliography"/>
    <w:basedOn w:val="Normal"/>
    <w:next w:val="Normal"/>
    <w:uiPriority w:val="37"/>
    <w:unhideWhenUsed/>
    <w:qFormat/>
    <w:rsid w:val="00457622"/>
    <w:pPr>
      <w:ind w:left="720" w:hanging="720"/>
    </w:pPr>
  </w:style>
  <w:style w:type="paragraph" w:styleId="EndnoteText">
    <w:name w:val="endnote text"/>
    <w:basedOn w:val="Normal"/>
    <w:link w:val="EndnoteTextChar"/>
    <w:uiPriority w:val="99"/>
    <w:semiHidden/>
    <w:unhideWhenUsed/>
    <w:qFormat/>
    <w:rsid w:val="00494BDB"/>
    <w:pPr>
      <w:spacing w:line="240" w:lineRule="auto"/>
    </w:pPr>
    <w:rPr>
      <w:sz w:val="20"/>
      <w:szCs w:val="20"/>
    </w:rPr>
  </w:style>
  <w:style w:type="paragraph" w:customStyle="1" w:styleId="Default">
    <w:name w:val="Default"/>
    <w:qFormat/>
    <w:rsid w:val="00BF78B4"/>
    <w:pPr>
      <w:widowControl w:val="0"/>
    </w:pPr>
    <w:rPr>
      <w:rFonts w:ascii="Gill Sans" w:hAnsi="Gill Sans" w:cs="Gill Sans"/>
      <w:color w:val="000000"/>
      <w:sz w:val="24"/>
      <w:szCs w:val="24"/>
      <w:lang w:val="en-US" w:eastAsia="en-US"/>
    </w:rPr>
  </w:style>
  <w:style w:type="paragraph" w:customStyle="1" w:styleId="MTDisplayEquation">
    <w:name w:val="MTDisplayEquation"/>
    <w:basedOn w:val="Normal"/>
    <w:next w:val="Normal"/>
    <w:link w:val="MTDisplayEquationChar"/>
    <w:qFormat/>
    <w:rsid w:val="00BF78B4"/>
    <w:pPr>
      <w:tabs>
        <w:tab w:val="center" w:pos="4680"/>
        <w:tab w:val="right" w:pos="9360"/>
      </w:tabs>
      <w:spacing w:after="200"/>
      <w:ind w:firstLine="720"/>
      <w:jc w:val="center"/>
    </w:pPr>
    <w:rPr>
      <w:rFonts w:ascii="Calibri" w:hAnsi="Calibri"/>
    </w:rPr>
  </w:style>
  <w:style w:type="paragraph" w:customStyle="1" w:styleId="Thesis3">
    <w:name w:val="Thesis3"/>
    <w:basedOn w:val="Normal"/>
    <w:autoRedefine/>
    <w:qFormat/>
    <w:rsid w:val="0096697A"/>
    <w:pPr>
      <w:spacing w:line="360" w:lineRule="auto"/>
      <w:ind w:firstLine="720"/>
    </w:pPr>
    <w:rPr>
      <w:rFonts w:ascii="Calibri" w:hAnsi="Calibri" w:cs="Calibri"/>
      <w:color w:val="000000"/>
      <w:sz w:val="23"/>
      <w:szCs w:val="23"/>
    </w:rPr>
  </w:style>
  <w:style w:type="paragraph" w:customStyle="1" w:styleId="mb15">
    <w:name w:val="mb15"/>
    <w:basedOn w:val="Normal"/>
    <w:qFormat/>
    <w:rsid w:val="000B0E64"/>
    <w:pPr>
      <w:spacing w:beforeAutospacing="1" w:afterAutospacing="1" w:line="240" w:lineRule="auto"/>
      <w:ind w:firstLine="0"/>
      <w:jc w:val="left"/>
    </w:pPr>
    <w:rPr>
      <w:szCs w:val="24"/>
      <w:lang w:val="nl-BE" w:eastAsia="nl-BE"/>
    </w:rPr>
  </w:style>
  <w:style w:type="paragraph" w:customStyle="1" w:styleId="mb0">
    <w:name w:val="mb0"/>
    <w:basedOn w:val="Normal"/>
    <w:qFormat/>
    <w:rsid w:val="000B0E64"/>
    <w:pPr>
      <w:spacing w:beforeAutospacing="1" w:afterAutospacing="1" w:line="240" w:lineRule="auto"/>
      <w:ind w:firstLine="0"/>
      <w:jc w:val="left"/>
    </w:pPr>
    <w:rPr>
      <w:szCs w:val="24"/>
      <w:lang w:val="nl-BE" w:eastAsia="nl-BE"/>
    </w:rPr>
  </w:style>
  <w:style w:type="paragraph" w:customStyle="1" w:styleId="mt15">
    <w:name w:val="mt15"/>
    <w:basedOn w:val="Normal"/>
    <w:qFormat/>
    <w:rsid w:val="000B0E64"/>
    <w:pPr>
      <w:spacing w:beforeAutospacing="1" w:afterAutospacing="1" w:line="240" w:lineRule="auto"/>
      <w:ind w:firstLine="0"/>
      <w:jc w:val="left"/>
    </w:pPr>
    <w:rPr>
      <w:szCs w:val="24"/>
      <w:lang w:val="nl-BE" w:eastAsia="nl-BE"/>
    </w:rPr>
  </w:style>
  <w:style w:type="paragraph" w:customStyle="1" w:styleId="referencescopy1">
    <w:name w:val="referencescopy1"/>
    <w:basedOn w:val="Normal"/>
    <w:qFormat/>
    <w:rsid w:val="000B0E64"/>
    <w:pPr>
      <w:spacing w:beforeAutospacing="1" w:afterAutospacing="1" w:line="240" w:lineRule="auto"/>
      <w:ind w:firstLine="0"/>
      <w:jc w:val="left"/>
    </w:pPr>
    <w:rPr>
      <w:szCs w:val="24"/>
      <w:lang w:val="nl-BE" w:eastAsia="nl-BE"/>
    </w:rPr>
  </w:style>
  <w:style w:type="paragraph" w:customStyle="1" w:styleId="referencescopy2">
    <w:name w:val="referencescopy2"/>
    <w:basedOn w:val="Normal"/>
    <w:qFormat/>
    <w:rsid w:val="000B0E64"/>
    <w:pPr>
      <w:spacing w:beforeAutospacing="1" w:afterAutospacing="1" w:line="240" w:lineRule="auto"/>
      <w:ind w:firstLine="0"/>
      <w:jc w:val="left"/>
    </w:pPr>
    <w:rPr>
      <w:szCs w:val="24"/>
      <w:lang w:val="nl-BE" w:eastAsia="nl-BE"/>
    </w:rPr>
  </w:style>
  <w:style w:type="paragraph" w:customStyle="1" w:styleId="Frame-inhoud">
    <w:name w:val="Frame-inhoud"/>
    <w:basedOn w:val="Normal"/>
    <w:qFormat/>
  </w:style>
  <w:style w:type="numbering" w:customStyle="1" w:styleId="NoList1">
    <w:name w:val="No List1"/>
    <w:uiPriority w:val="99"/>
    <w:semiHidden/>
    <w:unhideWhenUsed/>
    <w:qFormat/>
    <w:rsid w:val="0030275A"/>
  </w:style>
  <w:style w:type="table" w:styleId="TableGrid">
    <w:name w:val="Table Grid"/>
    <w:basedOn w:val="TableNormal"/>
    <w:uiPriority w:val="59"/>
    <w:rsid w:val="00442C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302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E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color w:val="auto"/>
      <w:sz w:val="20"/>
      <w:szCs w:val="20"/>
      <w:lang w:val="nl-BE" w:eastAsia="nl-BE"/>
    </w:rPr>
  </w:style>
  <w:style w:type="character" w:customStyle="1" w:styleId="HTMLPreformattedChar">
    <w:name w:val="HTML Preformatted Char"/>
    <w:basedOn w:val="DefaultParagraphFont"/>
    <w:link w:val="HTMLPreformatted"/>
    <w:uiPriority w:val="99"/>
    <w:rsid w:val="003E494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078941">
      <w:bodyDiv w:val="1"/>
      <w:marLeft w:val="0"/>
      <w:marRight w:val="0"/>
      <w:marTop w:val="0"/>
      <w:marBottom w:val="0"/>
      <w:divBdr>
        <w:top w:val="none" w:sz="0" w:space="0" w:color="auto"/>
        <w:left w:val="none" w:sz="0" w:space="0" w:color="auto"/>
        <w:bottom w:val="none" w:sz="0" w:space="0" w:color="auto"/>
        <w:right w:val="none" w:sz="0" w:space="0" w:color="auto"/>
      </w:divBdr>
    </w:div>
    <w:div w:id="858929565">
      <w:bodyDiv w:val="1"/>
      <w:marLeft w:val="0"/>
      <w:marRight w:val="0"/>
      <w:marTop w:val="0"/>
      <w:marBottom w:val="0"/>
      <w:divBdr>
        <w:top w:val="none" w:sz="0" w:space="0" w:color="auto"/>
        <w:left w:val="none" w:sz="0" w:space="0" w:color="auto"/>
        <w:bottom w:val="none" w:sz="0" w:space="0" w:color="auto"/>
        <w:right w:val="none" w:sz="0" w:space="0" w:color="auto"/>
      </w:divBdr>
    </w:div>
    <w:div w:id="936140278">
      <w:bodyDiv w:val="1"/>
      <w:marLeft w:val="0"/>
      <w:marRight w:val="0"/>
      <w:marTop w:val="0"/>
      <w:marBottom w:val="0"/>
      <w:divBdr>
        <w:top w:val="none" w:sz="0" w:space="0" w:color="auto"/>
        <w:left w:val="none" w:sz="0" w:space="0" w:color="auto"/>
        <w:bottom w:val="none" w:sz="0" w:space="0" w:color="auto"/>
        <w:right w:val="none" w:sz="0" w:space="0" w:color="auto"/>
      </w:divBdr>
    </w:div>
    <w:div w:id="1134445217">
      <w:bodyDiv w:val="1"/>
      <w:marLeft w:val="0"/>
      <w:marRight w:val="0"/>
      <w:marTop w:val="0"/>
      <w:marBottom w:val="0"/>
      <w:divBdr>
        <w:top w:val="none" w:sz="0" w:space="0" w:color="auto"/>
        <w:left w:val="none" w:sz="0" w:space="0" w:color="auto"/>
        <w:bottom w:val="none" w:sz="0" w:space="0" w:color="auto"/>
        <w:right w:val="none" w:sz="0" w:space="0" w:color="auto"/>
      </w:divBdr>
    </w:div>
    <w:div w:id="1480655116">
      <w:bodyDiv w:val="1"/>
      <w:marLeft w:val="0"/>
      <w:marRight w:val="0"/>
      <w:marTop w:val="0"/>
      <w:marBottom w:val="0"/>
      <w:divBdr>
        <w:top w:val="none" w:sz="0" w:space="0" w:color="auto"/>
        <w:left w:val="none" w:sz="0" w:space="0" w:color="auto"/>
        <w:bottom w:val="none" w:sz="0" w:space="0" w:color="auto"/>
        <w:right w:val="none" w:sz="0" w:space="0" w:color="auto"/>
      </w:divBdr>
    </w:div>
    <w:div w:id="1652520639">
      <w:bodyDiv w:val="1"/>
      <w:marLeft w:val="0"/>
      <w:marRight w:val="0"/>
      <w:marTop w:val="0"/>
      <w:marBottom w:val="0"/>
      <w:divBdr>
        <w:top w:val="none" w:sz="0" w:space="0" w:color="auto"/>
        <w:left w:val="none" w:sz="0" w:space="0" w:color="auto"/>
        <w:bottom w:val="none" w:sz="0" w:space="0" w:color="auto"/>
        <w:right w:val="none" w:sz="0" w:space="0" w:color="auto"/>
      </w:divBdr>
    </w:div>
    <w:div w:id="2105497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Ame131</b:Tag>
    <b:SourceType>BookSection</b:SourceType>
    <b:Guid>{780DBC03-90CE-7D42-B7B3-3508F96F5255}</b:Guid>
    <b:Year>2013</b:Year>
    <b:City>Arlington</b:City>
    <b:StateProvince>VA</b:StateProvince>
    <b:Edition>Fifth</b:Edition>
    <b:Author>
      <b:Author>
        <b:Corporate>American Psychiatric Association</b:Corporate>
      </b:Author>
    </b:Author>
    <b:Title>American Psychiatric Association: Diagnostic and Statistical Manual of Mental Disorders, Fifth Edition</b:Title>
    <b:RefOrder>1</b:RefOrder>
  </b:Source>
  <b:Source>
    <b:Tag>Ver08</b:Tag>
    <b:SourceType>Book</b:SourceType>
    <b:Guid>{C87F925B-4171-4F79-8033-BEC2BB81BD76}</b:Guid>
    <b:LCID>uz-Cyrl-UZ</b:LCID>
    <b:Author>
      <b:Author>
        <b:NameList>
          <b:Person>
            <b:Last>Verhulst</b:Last>
            <b:First>Frank</b:First>
            <b:Middle>C.</b:Middle>
          </b:Person>
        </b:NameList>
      </b:Author>
    </b:Author>
    <b:Title>Leerboek Kinder- en Jeugdpsychiatrie </b:Title>
    <b:Year>2008</b:Year>
    <b:City>Assen</b:City>
    <b:Publisher>Van Gorcum</b:Publisher>
    <b:RefOrder>2</b:RefOrder>
  </b:Source>
  <b:Source>
    <b:Tag>Fac13</b:Tag>
    <b:SourceType>InternetSite</b:SourceType>
    <b:Guid>{6BCCAC77-770F-D046-9385-55C013C5F9F2}</b:Guid>
    <b:LCID>uz-Cyrl-UZ</b:LCID>
    <b:Title>Fact sheet: Autistic spectrum disorders</b:Title>
    <b:Year>2013</b:Year>
    <b:InternetSiteTitle>American Psychological Association</b:InternetSiteTitle>
    <b:Month>March</b:Month>
    <b:Day>8</b:Day>
    <b:URL>http://www.apadivisions.org/division-54/evidence-based/autistic-spectrum-disorders.aspx?__utma=12968039.1508978625.1362644205.1362653943.1362733634.3&amp;__utmb=12968039.3.10.1362733634&amp;__utmc=12968039&amp;__utmx=-&amp;__utmz=12968039.1362733634.3.3.utmcsr=google|utm</b:URL>
    <b:Author>
      <b:Author>
        <b:Corporate>APA</b:Corporate>
      </b:Author>
    </b:Author>
    <b:RefOrder>3</b:RefOrder>
  </b:Source>
  <b:Source>
    <b:Tag>TijdelijkeAanduiding1</b:Tag>
    <b:SourceType>DocumentFromInternetSite</b:SourceType>
    <b:Guid>{3061DD33-33A7-6B43-A96B-81D284362703}</b:Guid>
    <b:Author>
      <b:Author>
        <b:NameList>
          <b:Person>
            <b:Last>Fombonne</b:Last>
            <b:First>Eric</b:First>
          </b:Person>
        </b:NameList>
      </b:Author>
    </b:Author>
    <b:Title>Encyclopedia on early childhood development [online]: Autism - Incidence of autism - Epidemiology of autism</b:Title>
    <b:InternetSiteTitle>child-encyclopedia.com</b:InternetSiteTitle>
    <b:Year>2012</b:Year>
    <b:Month>July</b:Month>
    <b:URL>http://www.child-encyclopedia.com/pages/PDF/FombonneANGxp1.pdf</b:URL>
    <b:YearAccessed>2014</b:YearAccessed>
    <b:MonthAccessed>February</b:MonthAccessed>
    <b:ProductionCompany>Montreal, Quebec: Centre of Excellence for Early Childhood Development and Strategic Knowledge Cluster on Early Child Development</b:ProductionCompany>
    <b:RefOrder>4</b:RefOrder>
  </b:Source>
  <b:Source>
    <b:Tag>Kan43</b:Tag>
    <b:SourceType>JournalArticle</b:SourceType>
    <b:Guid>{1CEDDF95-DD15-D648-A961-D5C5F24F3AE6}</b:Guid>
    <b:Title>Autistic disturbances of affective contact</b:Title>
    <b:JournalName>Nervous Child 2</b:JournalName>
    <b:Year>1943</b:Year>
    <b:Pages>217-250</b:Pages>
    <b:Author>
      <b:Author>
        <b:NameList>
          <b:Person>
            <b:Last>Kanner</b:Last>
            <b:First>L.</b:First>
          </b:Person>
        </b:NameList>
      </b:Author>
    </b:Author>
    <b:RefOrder>5</b:RefOrder>
  </b:Source>
  <b:Source>
    <b:Tag>Mat11</b:Tag>
    <b:SourceType>JournalArticle</b:SourceType>
    <b:Guid>{20740F6B-C550-C146-AAB6-A4CD8F6D4DC6}</b:Guid>
    <b:Title>Autism spectrum disorders according to DSM-IV-TR and comparison with DSM-5 draft criteria: An epidemiological study</b:Title>
    <b:Year>2011</b:Year>
    <b:Pages>540-542</b:Pages>
    <b:Author>
      <b:Author>
        <b:NameList>
          <b:Person>
            <b:Last>Mattila</b:Last>
            <b:First>Marja-Leena</b:First>
          </b:Person>
          <b:Person>
            <b:Last>Kielinen</b:Last>
            <b:First>Marko</b:First>
          </b:Person>
          <b:Person>
            <b:Last>Linna</b:Last>
            <b:First>Sirkka-Liisa</b:First>
          </b:Person>
          <b:Person>
            <b:Last>Jussila</b:Last>
            <b:First>Katja</b:First>
          </b:Person>
          <b:Person>
            <b:Last>Ebeling</b:Last>
            <b:First>Hanna</b:First>
          </b:Person>
          <b:Person>
            <b:Last>Bloigu</b:Last>
            <b:First>Risto</b:First>
          </b:Person>
          <b:Person>
            <b:Last>Joseph</b:Last>
            <b:Middle>M</b:Middle>
            <b:First>Robert</b:First>
          </b:Person>
          <b:Person>
            <b:Last>Moilanen</b:Last>
            <b:First>Imma</b:First>
          </b:Person>
        </b:NameList>
      </b:Author>
    </b:Author>
    <b:JournalName>Journal of the American Academy of Child &amp; Adolescent Psychiatry, Volume 50, Issue 6</b:JournalName>
    <b:RefOrder>6</b:RefOrder>
  </b:Source>
  <b:Source>
    <b:Tag>Win11</b:Tag>
    <b:SourceType>JournalArticle</b:SourceType>
    <b:Guid>{8335F142-4A40-EE47-836F-CBCCB1FC6DA7}</b:Guid>
    <b:Title>Autism spectrum disorders in the DSM-V: Better or worse than the DSM-IV?</b:Title>
    <b:JournalName>Research in Developmetal Disabilities 32</b:JournalName>
    <b:Year>2011</b:Year>
    <b:Pages>768-773</b:Pages>
    <b:Author>
      <b:Author>
        <b:NameList>
          <b:Person>
            <b:Last>Wing</b:Last>
            <b:First>Lorna</b:First>
          </b:Person>
          <b:Person>
            <b:Last>Gould</b:Last>
            <b:First>Judith</b:First>
          </b:Person>
          <b:Person>
            <b:Last>Gillberg</b:Last>
            <b:First>Christopher</b:First>
          </b:Person>
        </b:NameList>
      </b:Author>
    </b:Author>
    <b:RefOrder>7</b:RefOrder>
  </b:Source>
  <b:Source>
    <b:Tag>TijdelijkeAanduiding42</b:Tag>
    <b:SourceType>JournalArticle</b:SourceType>
    <b:Guid>{C88E7254-964D-4DB8-9D32-FFEB64884D49}</b:Guid>
    <b:LCID>uz-Cyrl-UZ</b:LCID>
    <b:Author>
      <b:Author>
        <b:NameList>
          <b:Person>
            <b:Last>Huerta</b:Last>
            <b:First>Marisela</b:First>
          </b:Person>
          <b:Person>
            <b:Last>Bishop</b:Last>
            <b:First>Somer</b:First>
            <b:Middle>L.</b:Middle>
          </b:Person>
          <b:Person>
            <b:Last>Duncan</b:Last>
            <b:First>Amie</b:First>
          </b:Person>
          <b:Person>
            <b:Last>Hus</b:Last>
            <b:First>Vanessa</b:First>
          </b:Person>
          <b:Person>
            <b:Last>Lord</b:Last>
            <b:First>Catherine</b:First>
          </b:Person>
        </b:NameList>
      </b:Author>
    </b:Author>
    <b:Title>Application of DSM-5 criteria for autism spectrum disorder to three samples of children with DSM-IV diagnoses of Pervasive Developmental Disorders</b:Title>
    <b:Year>2012</b:Year>
    <b:JournalName>American Journal of Psychiatry, Vol. 169, No. 10</b:JournalName>
    <b:Pages>1056-1064</b:Pages>
    <b:RefOrder>8</b:RefOrder>
  </b:Source>
  <b:Source>
    <b:Tag>TijdelijkeAanduiding44</b:Tag>
    <b:SourceType>DocumentFromInternetSite</b:SourceType>
    <b:Guid>{3E5D4C26-6B5D-4B40-8B5D-5C8E8257DB32}</b:Guid>
    <b:LCID>uz-Cyrl-UZ</b:LCID>
    <b:Author>
      <b:Author>
        <b:Corporate>APA</b:Corporate>
      </b:Author>
    </b:Author>
    <b:Title>Autism Spectrum Disorder fact sheet</b:Title>
    <b:Year>2012</b:Year>
    <b:Month>April</b:Month>
    <b:Day>10</b:Day>
    <b:URL>http://dsmfacts.org/materials/autism-spectrum-disorder-fact-sheet/</b:URL>
    <b:InternetSiteTitle>DSM-5 Facts</b:InternetSiteTitle>
    <b:YearAccessed>2013</b:YearAccessed>
    <b:MonthAccessed>April</b:MonthAccessed>
    <b:RefOrder>9</b:RefOrder>
  </b:Source>
  <b:Source>
    <b:Tag>Ken13</b:Tag>
    <b:SourceType>JournalArticle</b:SourceType>
    <b:Guid>{725D6FC7-63C1-C640-947A-9ED716937E95}</b:Guid>
    <b:Title>Diagnosing autism spectrum disorder: Who will get a DSM-5 diagnosis?</b:Title>
    <b:Year>2013</b:Year>
    <b:Pages>1-9</b:Pages>
    <b:JournalName>Journal of Child Psychology and Psychiatry</b:JournalName>
    <b:Author>
      <b:Author>
        <b:NameList>
          <b:Person>
            <b:Last>Kent</b:Last>
            <b:Middle>G</b:Middle>
            <b:First>Rachel</b:First>
          </b:Person>
          <b:Person>
            <b:Last>Carrington</b:Last>
            <b:Middle>J</b:Middle>
            <b:First>Sarah</b:First>
          </b:Person>
          <b:Person>
            <b:Last>Le Couteur</b:Last>
            <b:First>Ann</b:First>
          </b:Person>
          <b:Person>
            <b:Last>Gould</b:Last>
            <b:First>Judith</b:First>
          </b:Person>
          <b:Person>
            <b:Last>Wing</b:Last>
            <b:First>Lorna</b:First>
          </b:Person>
          <b:Person>
            <b:Last>Maljaars</b:Last>
            <b:First>Jarymke</b:First>
          </b:Person>
          <b:Person>
            <b:Last>Noens</b:Last>
            <b:First>Ilse</b:First>
          </b:Person>
          <b:Person>
            <b:Last>van Berckelaer - Onnes</b:Last>
            <b:First>Ina</b:First>
          </b:Person>
          <b:Person>
            <b:Last>Leekam</b:Last>
            <b:Middle>R.</b:Middle>
            <b:First>Susan</b:First>
          </b:Person>
        </b:NameList>
      </b:Author>
    </b:Author>
    <b:RefOrder>10</b:RefOrder>
  </b:Source>
  <b:Source>
    <b:Tag>Fri89</b:Tag>
    <b:SourceType>BookSection</b:SourceType>
    <b:Guid>{2BA1CEEA-FF68-3D4C-9702-DB35B703C196}</b:Guid>
    <b:Publisher>Blackwell Publishing</b:Publisher>
    <b:Year>1989</b:Year>
    <b:Author>
      <b:Author>
        <b:NameList>
          <b:Person>
            <b:Last>Frith</b:Last>
            <b:First>Uta</b:First>
          </b:Person>
        </b:NameList>
      </b:Author>
    </b:Author>
    <b:Title>Autism: Explaining the enigma</b:Title>
    <b:RefOrder>11</b:RefOrder>
  </b:Source>
  <b:Source>
    <b:Tag>Hap06</b:Tag>
    <b:SourceType>JournalArticle</b:SourceType>
    <b:Guid>{DFE064A1-A8A4-41C3-B892-A5713B38CDB5}</b:Guid>
    <b:Author>
      <b:Author>
        <b:NameList>
          <b:Person>
            <b:Last>Happé</b:Last>
            <b:Middle>G.E.</b:Middle>
            <b:First>Francesca</b:First>
          </b:Person>
          <b:Person>
            <b:Last>Frith</b:Last>
            <b:First>Uta</b:First>
          </b:Person>
        </b:NameList>
      </b:Author>
    </b:Author>
    <b:Title>The weak coherence account: Detail-focused cognitive style in autism spectrum disorders</b:Title>
    <b:JournalName>Journal of Autism and Developmental Disorders, Vol. 36, No. 1</b:JournalName>
    <b:Year>2006</b:Year>
    <b:Pages>5-25</b:Pages>
    <b:LCID>uz-Cyrl-UZ</b:LCID>
    <b:RefOrder>12</b:RefOrder>
  </b:Source>
  <b:Source>
    <b:Tag>Hap08</b:Tag>
    <b:SourceType>JournalArticle</b:SourceType>
    <b:Guid>{86FF31CA-23C1-4641-9637-5329865B1F09}</b:Guid>
    <b:Author>
      <b:Author>
        <b:NameList>
          <b:Person>
            <b:Last>Happé</b:Last>
            <b:First>Francesca</b:First>
            <b:Middle>G.E.</b:Middle>
          </b:Person>
          <b:Person>
            <b:Last>Booth</b:Last>
            <b:First>Rhonda</b:First>
            <b:Middle>D.L.</b:Middle>
          </b:Person>
        </b:NameList>
      </b:Author>
    </b:Author>
    <b:Title>The power of the positive: Revisiting weak coherence in autism spectrum disorders</b:Title>
    <b:JournalName>The Quarterly Journal of Experimental Psychology, Vol. 61, No. 1</b:JournalName>
    <b:Year>2008</b:Year>
    <b:Pages>50-63</b:Pages>
    <b:LCID>uz-Cyrl-UZ</b:LCID>
    <b:RefOrder>13</b:RefOrder>
  </b:Source>
  <b:Source>
    <b:Tag>Mot01</b:Tag>
    <b:SourceType>BookSection</b:SourceType>
    <b:Guid>{3A6C3039-B9E1-F74A-9FD6-4FC23C7CE7AA}</b:Guid>
    <b:Title>Enhanced perceptual functioning in the development of autism</b:Title>
    <b:BookTitle>The development of autism: Perspectives from theory and research</b:BookTitle>
    <b:City>Mahwah</b:City>
    <b:StateProvince>NJ</b:StateProvince>
    <b:Publisher>Lawrence Erlbaum</b:Publisher>
    <b:Year>2001</b:Year>
    <b:Pages>131-148</b:Pages>
    <b:Author>
      <b:Author>
        <b:NameList>
          <b:Person>
            <b:Last>Mottron</b:Last>
            <b:First>L</b:First>
          </b:Person>
          <b:Person>
            <b:Last>Burack</b:Last>
            <b:First>J</b:First>
            <b:Middle>A</b:Middle>
          </b:Person>
        </b:NameList>
      </b:Author>
      <b:BookAuthor>
        <b:NameList>
          <b:Person>
            <b:Last>Burack</b:Last>
            <b:First>J</b:First>
            <b:Middle>A</b:Middle>
          </b:Person>
          <b:Person>
            <b:Last>Charman</b:Last>
            <b:First>N</b:First>
          </b:Person>
          <b:Person>
            <b:Last>Yirmiya</b:Last>
            <b:First>N</b:First>
          </b:Person>
          <b:Person>
            <b:Last>Zelazo</b:Last>
            <b:First>P</b:First>
            <b:Middle>R</b:Middle>
          </b:Person>
        </b:NameList>
      </b:BookAuthor>
    </b:Author>
    <b:RefOrder>14</b:RefOrder>
  </b:Source>
  <b:Source>
    <b:Tag>Mot06</b:Tag>
    <b:SourceType>JournalArticle</b:SourceType>
    <b:Guid>{460773C2-AD7A-4CC4-B6C8-38AC5990321D}</b:Guid>
    <b:Author>
      <b:Author>
        <b:NameList>
          <b:Person>
            <b:Last>Mottron</b:Last>
            <b:First>Laurent</b:First>
          </b:Person>
          <b:Person>
            <b:Last>Dawson</b:Last>
            <b:First>Michelle</b:First>
          </b:Person>
          <b:Person>
            <b:Last>Souli</b:Last>
            <b:First>Isabelle</b:First>
          </b:Person>
          <b:Person>
            <b:Last>Hubert</b:Last>
            <b:First>Benedicte</b:First>
          </b:Person>
          <b:Person>
            <b:Last>Burack</b:Last>
            <b:First>Jake</b:First>
          </b:Person>
        </b:NameList>
      </b:Author>
    </b:Author>
    <b:Title>Enhanced perceptual functioning in autism: An update, and eight principles of autistic perception</b:Title>
    <b:JournalName>Journal of Autism and Developmental Disorders, Vol. 36, No. 1</b:JournalName>
    <b:Year>2006</b:Year>
    <b:Pages>27-43</b:Pages>
    <b:LCID>uz-Cyrl-UZ</b:LCID>
    <b:RefOrder>15</b:RefOrder>
  </b:Source>
  <b:Source>
    <b:Tag>Mot09</b:Tag>
    <b:SourceType>JournalArticle</b:SourceType>
    <b:Guid>{31F12162-7A3B-FA49-B8D8-7A60E7552A8F}</b:Guid>
    <b:Title>Enhanced perception in savant syndrome: patterns, structure and creativity</b:Title>
    <b:Year>2009</b:Year>
    <b:JournalName>Philosophical transactions of the Royal Society of London , B, 364</b:JournalName>
    <b:Pages>1385-1391</b:Pages>
    <b:Author>
      <b:Author>
        <b:NameList>
          <b:Person>
            <b:Last>Mottron</b:Last>
            <b:First>Laurent</b:First>
          </b:Person>
          <b:Person>
            <b:Last>Dawson</b:Last>
            <b:First>Michelle</b:First>
          </b:Person>
          <b:Person>
            <b:Last>Soulières</b:Last>
            <b:First>Isabelle</b:First>
          </b:Person>
        </b:NameList>
      </b:Author>
    </b:Author>
    <b:RefOrder>16</b:RefOrder>
  </b:Source>
  <b:Source>
    <b:Tag>TijdelijkeAanduiding31</b:Tag>
    <b:SourceType>JournalArticle</b:SourceType>
    <b:Guid>{408629E6-4DFB-461C-836C-90A180AAB0B8}</b:Guid>
    <b:Author>
      <b:Author>
        <b:NameList>
          <b:Person>
            <b:Last>Samson</b:Last>
            <b:First>Fabienne</b:First>
          </b:Person>
          <b:Person>
            <b:Last>Mottron</b:Last>
            <b:First>Laurent</b:First>
          </b:Person>
          <b:Person>
            <b:Last>Soulières</b:Last>
            <b:First>Isabelle</b:First>
          </b:Person>
          <b:Person>
            <b:Last>Zeffiro</b:Last>
            <b:First>Thomas</b:First>
            <b:Middle>A.</b:Middle>
          </b:Person>
        </b:NameList>
      </b:Author>
    </b:Author>
    <b:Title>Enhanced visual functioning in autism: An ALE meta-analysis</b:Title>
    <b:JournalName>Human Brain Mapping, 33</b:JournalName>
    <b:Year>2012</b:Year>
    <b:Pages>1553–1581</b:Pages>
    <b:RefOrder>17</b:RefOrder>
  </b:Source>
  <b:Source>
    <b:Tag>Mot13</b:Tag>
    <b:SourceType>JournalArticle</b:SourceType>
    <b:Guid>{9A5D5AC6-6B0B-E44B-94BB-FD90DA14D6CF}</b:Guid>
    <b:Title>Veridical mapping in the development of exceptional autistic abilities</b:Title>
    <b:JournalName>Neuroscience and Behavioral Reviews 37</b:JournalName>
    <b:Year>2013</b:Year>
    <b:Pages>209-228</b:Pages>
    <b:Author>
      <b:Author>
        <b:NameList>
          <b:Person>
            <b:Last>Mottron</b:Last>
            <b:First>Laurent</b:First>
          </b:Person>
          <b:Person>
            <b:Last>Bouvet</b:Last>
            <b:First>Lucie</b:First>
          </b:Person>
          <b:Person>
            <b:Last>Bonnel</b:Last>
            <b:First>Anna</b:First>
          </b:Person>
          <b:Person>
            <b:Last>Samson</b:Last>
            <b:First>Fabienne</b:First>
          </b:Person>
          <b:Person>
            <b:Last>Burack</b:Last>
            <b:Middle>A.</b:Middle>
            <b:First>Jacob</b:First>
          </b:Person>
          <b:Person>
            <b:Last>Dawson</b:Last>
            <b:First>Michelle</b:First>
          </b:Person>
          <b:Person>
            <b:Last>Heaton</b:Last>
            <b:First>Pamela</b:First>
          </b:Person>
        </b:NameList>
      </b:Author>
    </b:Author>
    <b:RefOrder>18</b:RefOrder>
  </b:Source>
  <b:Source>
    <b:Tag>Ach01</b:Tag>
    <b:SourceType>DocumentFromInternetSite</b:SourceType>
    <b:Guid>{D4C9CB5D-EFE1-7F4A-8053-CFE5DDEAE99D}</b:Guid>
    <b:Title>Child Behavior Checklist (CBCL)</b:Title>
    <b:Year>2001</b:Year>
    <b:City>Vermont</b:City>
    <b:StateProvince>VT</b:StateProvince>
    <b:Publisher>ASEBA</b:Publisher>
    <b:Author>
      <b:Author>
        <b:NameList>
          <b:Person>
            <b:Last>Achenbach</b:Last>
          </b:Person>
        </b:NameList>
      </b:Author>
      <b:Inventor>
        <b:NameList>
          <b:Person>
            <b:Last>Achenbach</b:Last>
            <b:First>Thomas</b:First>
          </b:Person>
        </b:NameList>
      </b:Inventor>
    </b:Author>
    <b:Comments>University of Vermont</b:Comments>
    <b:InternetSiteTitle>ASEBA</b:InternetSiteTitle>
    <b:URL>www.aseba.org</b:URL>
    <b:YearAccessed>2013</b:YearAccessed>
    <b:MonthAccessed>05</b:MonthAccessed>
    <b:DayAccessed>14</b:DayAccessed>
    <b:RefOrder>19</b:RefOrder>
  </b:Source>
  <b:Source>
    <b:Tag>Ver12</b:Tag>
    <b:SourceType>InternetSite</b:SourceType>
    <b:Guid>{813F4144-3DC4-2C4F-BA1E-447D71D24E24}</b:Guid>
    <b:Title>Achenbach System of Emperically Based Assessment (ASEBA)</b:Title>
    <b:Year>2012</b:Year>
    <b:Comments>Dutch publication of Child Behavior Checklist (CBCL), Erasmus MC, Rotterdam</b:Comments>
    <b:InternetSiteTitle>aseba.nl</b:InternetSiteTitle>
    <b:URL>http://www.aseba.nl</b:URL>
    <b:YearAccessed>2013</b:YearAccessed>
    <b:MonthAccessed>05</b:MonthAccessed>
    <b:DayAccessed>14</b:DayAccessed>
    <b:Author>
      <b:Author>
        <b:NameList>
          <b:Person>
            <b:Last>Verhulst</b:Last>
            <b:First>Frank</b:First>
          </b:Person>
          <b:Person>
            <b:Last>van den Ende</b:Last>
            <b:First>Jan</b:First>
          </b:Person>
        </b:NameList>
      </b:Author>
      <b:Translator>
        <b:NameList>
          <b:Person>
            <b:Last>Verhulst</b:Last>
            <b:First>Frank</b:First>
          </b:Person>
          <b:Person>
            <b:Last>van der Ende</b:Last>
            <b:First>Jan</b:First>
          </b:Person>
        </b:NameList>
      </b:Translator>
    </b:Author>
    <b:RefOrder>20</b:RefOrder>
  </b:Source>
  <b:Source>
    <b:Tag>Gau10</b:Tag>
    <b:SourceType>JournalArticle</b:SourceType>
    <b:Guid>{53D196CA-0409-466F-8E22-D11CFA2B76A2}</b:Guid>
    <b:LCID>uz-Cyrl-UZ</b:LCID>
    <b:Title>Behavioral problems and parenting style among Taiwanese children with autism and their siblings</b:Title>
    <b:JournalName>Psychiatry and Clinical Neurosciences, Vol.64, No.1</b:JournalName>
    <b:Year>2010</b:Year>
    <b:Pages>70-78</b:Pages>
    <b:Author>
      <b:Author>
        <b:NameList>
          <b:Person>
            <b:Last>Gau</b:Last>
            <b:Middle>Shur-Fen</b:Middle>
            <b:First>Susan</b:First>
          </b:Person>
          <b:Person>
            <b:Last>Chou</b:Last>
            <b:First>Miao-Churn</b:First>
          </b:Person>
          <b:Person>
            <b:Last>Lee</b:Last>
            <b:First>Ju-Chin</b:First>
          </b:Person>
          <b:Person>
            <b:Last>Wong</b:Last>
            <b:First>Ching-Ching</b:First>
          </b:Person>
          <b:Person>
            <b:Last>Chou</b:Last>
            <b:First>Wen-Jiun</b:First>
          </b:Person>
          <b:Person>
            <b:Last>Chen</b:Last>
            <b:First>Ming-Fang</b:First>
          </b:Person>
          <b:Person>
            <b:Last>Soong</b:Last>
            <b:First>Wei-Tsuen</b:First>
          </b:Person>
          <b:Person>
            <b:Last>Wu</b:Last>
            <b:First>Yu-Yu</b:First>
          </b:Person>
        </b:NameList>
      </b:Author>
    </b:Author>
    <b:RefOrder>21</b:RefOrder>
  </b:Source>
  <b:Source>
    <b:Tag>Ach00</b:Tag>
    <b:SourceType>JournalArticle</b:SourceType>
    <b:Guid>{E05F4C45-F91A-2D47-BF3C-4781844F85D6}</b:Guid>
    <b:Title>The Child Behavior Checklist and related forms for assessing behavioral/ emotional problems and competences</b:Title>
    <b:Year>2000</b:Year>
    <b:Pages>265-271</b:Pages>
    <b:Author>
      <b:Author>
        <b:NameList>
          <b:Person>
            <b:Last>Achenbach</b:Last>
            <b:Middle>M</b:Middle>
            <b:First>Thomas</b:First>
          </b:Person>
          <b:Person>
            <b:Last>Ruffle</b:Last>
            <b:Middle>M</b:Middle>
            <b:First>Thomas</b:First>
          </b:Person>
        </b:NameList>
      </b:Author>
    </b:Author>
    <b:JournalName>Pediatrics in review, Vol. 21, No. 8</b:JournalName>
    <b:RefOrder>22</b:RefOrder>
  </b:Source>
  <b:Source>
    <b:Tag>Sko121</b:Tag>
    <b:SourceType>JournalArticle</b:SourceType>
    <b:Guid>{2A2429DA-2372-41DF-9344-604EE4AA9AAD}</b:Guid>
    <b:LCID>uz-Cyrl-UZ</b:LCID>
    <b:Title>Mental health aspects of autistic spectrum disorders in children</b:Title>
    <b:Year>2012</b:Year>
    <b:Author>
      <b:Author>
        <b:NameList>
          <b:Person>
            <b:Last>Skokauskas</b:Last>
            <b:First>N.</b:First>
          </b:Person>
          <b:Person>
            <b:Last>Gallagher</b:Last>
            <b:First>L.</b:First>
          </b:Person>
        </b:NameList>
      </b:Author>
    </b:Author>
    <b:JournalName>Journal of Intellectual Disability Research, Vol.56, No.3</b:JournalName>
    <b:Pages>248-257</b:Pages>
    <b:RefOrder>23</b:RefOrder>
  </b:Source>
  <b:Source>
    <b:Tag>TijdelijkeAanduiding33</b:Tag>
    <b:SourceType>JournalArticle</b:SourceType>
    <b:Guid>{74B3B21D-07E1-465A-8332-A427E0FBACA6}</b:Guid>
    <b:LCID>uz-Cyrl-UZ</b:LCID>
    <b:Author>
      <b:Author>
        <b:NameList>
          <b:Person>
            <b:Last>Scholl</b:Last>
            <b:First>Brian</b:First>
            <b:Middle>J.</b:Middle>
          </b:Person>
          <b:Person>
            <b:Last>Pylyshyn</b:Last>
            <b:First>Zenon</b:First>
            <b:Middle>W.</b:Middle>
          </b:Person>
          <b:Person>
            <b:Last>Feldman</b:Last>
            <b:First>Jacob</b:First>
          </b:Person>
        </b:NameList>
      </b:Author>
    </b:Author>
    <b:Title>What is a visual object? Evidence from target merging in Multiple Object Tracking</b:Title>
    <b:JournalName>Cognition, 80</b:JournalName>
    <b:Year>2001</b:Year>
    <b:Pages>159-177</b:Pages>
    <b:RefOrder>24</b:RefOrder>
  </b:Source>
  <b:Source>
    <b:Tag>Kea111</b:Tag>
    <b:SourceType>JournalArticle</b:SourceType>
    <b:Guid>{E3D07F74-D46F-4C75-8673-D50A4634823B}</b:Guid>
    <b:LCID>uz-Cyrl-UZ</b:LCID>
    <b:Author>
      <b:Author>
        <b:NameList>
          <b:Person>
            <b:Last>Keane</b:Last>
            <b:First>Brian</b:First>
            <b:Middle>P.</b:Middle>
          </b:Person>
          <b:Person>
            <b:Last>Mettler</b:Last>
            <b:First>Everett</b:First>
          </b:Person>
          <b:Person>
            <b:Last>Tsoi</b:Last>
            <b:First>Vicky</b:First>
          </b:Person>
          <b:Person>
            <b:Last>Kellman</b:Last>
            <b:First>Philip</b:First>
            <b:Middle>J.</b:Middle>
          </b:Person>
        </b:NameList>
      </b:Author>
    </b:Author>
    <b:Title>Attentional signatures of perception: Multiple object tracking reveals the automaticity of contour interpolation</b:Title>
    <b:JournalName>Journal of Experimental Psychology: Human Perception and Performance, Vol. 37, No. 3</b:JournalName>
    <b:Year>2011</b:Year>
    <b:Pages>685-698</b:Pages>
    <b:RefOrder>25</b:RefOrder>
  </b:Source>
  <b:Source>
    <b:Tag>SAS12</b:Tag>
    <b:SourceType>BookSection</b:SourceType>
    <b:Guid>{78592389-4907-044A-9FF0-E271C9A1DC40}</b:Guid>
    <b:Year>2011</b:Year>
    <b:Publisher>SAS Institute Inc.</b:Publisher>
    <b:City>Cary</b:City>
    <b:Author>
      <b:Author>
        <b:Corporate>Version 9.3; SAS Institute Inc.</b:Corporate>
      </b:Author>
    </b:Author>
    <b:BookTitle>Base SAS® 9.3 Procedures Guide</b:BookTitle>
    <b:StateProvince>NC</b:StateProvince>
    <b:CountryRegion>USA</b:CountryRegion>
    <b:PublicationTitle>Version 9.3</b:PublicationTitle>
    <b:RefOrder>26</b:RefOrder>
  </b:Source>
  <b:Source>
    <b:Tag>Sch08</b:Tag>
    <b:SourceType>JournalArticle</b:SourceType>
    <b:Guid>{0FE54372-A611-9A45-9708-7FE6F2BCB2AD}</b:Guid>
    <b:Title>Missing the big picture: Impaired development of global shape processing in ASD</b:Title>
    <b:JournalName>Autism Research</b:JournalName>
    <b:Year>2008</b:Year>
    <b:Pages>114-129</b:Pages>
    <b:Author>
      <b:Author>
        <b:NameList>
          <b:Person>
            <b:Last>Scherf</b:Last>
            <b:Middle>Suzanne</b:Middle>
            <b:First>K.</b:First>
          </b:Person>
          <b:Person>
            <b:Last>Luna</b:Last>
            <b:First>Beatriz</b:First>
          </b:Person>
          <b:Person>
            <b:Last>Kimchi</b:Last>
            <b:First>Ruth</b:First>
          </b:Person>
          <b:Person>
            <b:Last>Minshew</b:Last>
            <b:First>Nancy</b:First>
          </b:Person>
          <b:Person>
            <b:Last>Behrmann</b:Last>
            <b:First>Marlene</b:First>
          </b:Person>
        </b:NameList>
      </b:Author>
    </b:Author>
    <b:RefOrder>28</b:RefOrder>
  </b:Source>
  <b:Source>
    <b:Tag>Gre07</b:Tag>
    <b:SourceType>BookSection</b:SourceType>
    <b:Guid>{A3A9469C-E059-854E-AFE0-0AC57CF59767}</b:Guid>
    <b:Title>Behavioral flexibility in individuals with autism: Theory, assassment, and intervention</b:Title>
    <b:Publisher>Nova Science Publishers, Inc.</b:Publisher>
    <b:City>New York</b:City>
    <b:Year>2007</b:Year>
    <b:Pages>63-77</b:Pages>
    <b:Author>
      <b:Author>
        <b:NameList>
          <b:Person>
            <b:Last>Green</b:Last>
            <b:Middle>A.</b:Middle>
            <b:First>Vanessa</b:First>
          </b:Person>
          <b:Person>
            <b:Last>Sigafoos</b:Last>
            <b:First>Jeff</b:First>
          </b:Person>
          <b:Person>
            <b:Last>O'Reilly</b:Last>
            <b:First>Mark</b:First>
          </b:Person>
          <b:Person>
            <b:Last>Pituch</b:Last>
            <b:Middle>A.</b:Middle>
            <b:First>Keenan</b:First>
          </b:Person>
          <b:Person>
            <b:Last>Didden</b:Last>
            <b:First>Robert</b:First>
          </b:Person>
          <b:Person>
            <b:Last>Lancioni</b:Last>
            <b:Middle>E.</b:Middle>
            <b:First>Giulio</b:First>
          </b:Person>
          <b:Person>
            <b:Last>Singh</b:Last>
            <b:Middle>N.</b:Middle>
            <b:First>Nirbhay</b:First>
          </b:Person>
        </b:NameList>
      </b:Author>
      <b:BookAuthor>
        <b:NameList>
          <b:Person>
            <b:Last>Zhao</b:Last>
            <b:Middle>B.</b:Middle>
            <b:First>L.</b:First>
          </b:Person>
        </b:NameList>
      </b:BookAuthor>
    </b:Author>
    <b:BookTitle>Autism research advances</b:BookTitle>
    <b:RefOrder>27</b:RefOrder>
  </b:Source>
</b:Sources>
</file>

<file path=customXml/itemProps1.xml><?xml version="1.0" encoding="utf-8"?>
<ds:datastoreItem xmlns:ds="http://schemas.openxmlformats.org/officeDocument/2006/customXml" ds:itemID="{3C82C0C9-FF5A-4035-81C4-C16BE747B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7405</TotalTime>
  <Pages>26</Pages>
  <Words>14936</Words>
  <Characters>82152</Characters>
  <Application>Microsoft Office Word</Application>
  <DocSecurity>0</DocSecurity>
  <Lines>684</Lines>
  <Paragraphs>193</Paragraphs>
  <ScaleCrop>false</ScaleCrop>
  <HeadingPairs>
    <vt:vector size="2" baseType="variant">
      <vt:variant>
        <vt:lpstr>Title</vt:lpstr>
      </vt:variant>
      <vt:variant>
        <vt:i4>1</vt:i4>
      </vt:variant>
    </vt:vector>
  </HeadingPairs>
  <TitlesOfParts>
    <vt:vector size="1" baseType="lpstr">
      <vt:lpstr/>
    </vt:vector>
  </TitlesOfParts>
  <Company>K.U.Leuven FEB</Company>
  <LinksUpToDate>false</LinksUpToDate>
  <CharactersWithSpaces>96895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Van der Hallen</dc:creator>
  <dc:description/>
  <cp:lastModifiedBy>Lisa Lemmens</cp:lastModifiedBy>
  <cp:revision>55</cp:revision>
  <cp:lastPrinted>2014-09-30T08:54:00Z</cp:lastPrinted>
  <dcterms:created xsi:type="dcterms:W3CDTF">2019-04-12T12:45:00Z</dcterms:created>
  <dcterms:modified xsi:type="dcterms:W3CDTF">2019-07-29T09:50:00Z</dcterms:modified>
  <dc:language>nl-BE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K.U.Leuven FEB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zotero-version="5.0.60"&gt;&lt;session id="bhT5A6cb"/&gt;&lt;style id="http://www.zotero.org/styles/apa" locale="en-US" hasBibliography="1" bibliographyStyleHasBeenSet="1"/&gt;&lt;prefs&gt;&lt;pref name="fieldType" value="Field"/&gt;&lt;pref name="storeReference</vt:lpwstr>
  </property>
  <property fmtid="{D5CDD505-2E9C-101B-9397-08002B2CF9AE}" pid="10" name="ZOTERO_PREF_2">
    <vt:lpwstr>s" value="true"/&gt;&lt;/prefs&gt;&lt;/data&gt;</vt:lpwstr>
  </property>
</Properties>
</file>